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1D58E" w14:textId="77777777" w:rsidR="007F182C" w:rsidRPr="00964768" w:rsidRDefault="007F182C" w:rsidP="009B113F">
      <w:pPr>
        <w:rPr>
          <w:rFonts w:asciiTheme="minorHAnsi" w:hAnsiTheme="minorHAnsi" w:cstheme="minorHAnsi"/>
          <w:noProof/>
        </w:rPr>
      </w:pPr>
    </w:p>
    <w:p w14:paraId="6E5A6D11" w14:textId="77777777" w:rsidR="00AD766B" w:rsidRPr="00964768" w:rsidRDefault="00AD766B" w:rsidP="00AD766B">
      <w:pPr>
        <w:jc w:val="center"/>
        <w:rPr>
          <w:rFonts w:asciiTheme="minorHAnsi" w:hAnsiTheme="minorHAnsi" w:cstheme="minorHAnsi"/>
          <w:noProof/>
        </w:rPr>
      </w:pPr>
      <w:r w:rsidRPr="00964768">
        <w:rPr>
          <w:rFonts w:asciiTheme="minorHAnsi" w:hAnsiTheme="minorHAnsi" w:cstheme="minorHAnsi"/>
          <w:noProof/>
          <w:sz w:val="36"/>
        </w:rPr>
        <w:t>National University of Computer and Emerging Sciences</w:t>
      </w:r>
    </w:p>
    <w:p w14:paraId="1E172621" w14:textId="77777777" w:rsidR="00AD766B" w:rsidRPr="00964768" w:rsidRDefault="00AD766B" w:rsidP="00AD766B">
      <w:pPr>
        <w:jc w:val="center"/>
        <w:rPr>
          <w:rFonts w:asciiTheme="minorHAnsi" w:hAnsiTheme="minorHAnsi" w:cstheme="minorHAnsi"/>
          <w:noProof/>
        </w:rPr>
      </w:pPr>
    </w:p>
    <w:p w14:paraId="791E8AB0" w14:textId="77777777" w:rsidR="00AD766B" w:rsidRPr="00964768" w:rsidRDefault="00AD766B" w:rsidP="00AD766B">
      <w:pPr>
        <w:jc w:val="center"/>
        <w:rPr>
          <w:rFonts w:asciiTheme="minorHAnsi" w:hAnsiTheme="minorHAnsi" w:cstheme="minorHAnsi"/>
        </w:rPr>
      </w:pPr>
      <w:r w:rsidRPr="00964768">
        <w:rPr>
          <w:rFonts w:asciiTheme="minorHAnsi" w:hAnsiTheme="minorHAnsi" w:cstheme="minorHAnsi"/>
          <w:noProof/>
        </w:rPr>
        <w:drawing>
          <wp:inline distT="0" distB="0" distL="0" distR="0" wp14:anchorId="490384A0" wp14:editId="2703BDA0">
            <wp:extent cx="1534795" cy="14922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492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B85D0" w14:textId="77777777" w:rsidR="00AD766B" w:rsidRPr="00964768" w:rsidRDefault="00AD766B" w:rsidP="009B113F">
      <w:pPr>
        <w:rPr>
          <w:rFonts w:asciiTheme="minorHAnsi" w:hAnsiTheme="minorHAnsi" w:cstheme="minorHAnsi"/>
        </w:rPr>
      </w:pPr>
    </w:p>
    <w:p w14:paraId="6C094A69" w14:textId="42BC1F23" w:rsidR="00AD766B" w:rsidRPr="00964768" w:rsidRDefault="00AD766B" w:rsidP="00AD766B">
      <w:pPr>
        <w:pStyle w:val="Title"/>
        <w:rPr>
          <w:rFonts w:asciiTheme="minorHAnsi" w:hAnsiTheme="minorHAnsi" w:cstheme="minorHAnsi"/>
          <w:sz w:val="44"/>
        </w:rPr>
      </w:pPr>
      <w:r w:rsidRPr="00964768">
        <w:rPr>
          <w:rFonts w:asciiTheme="minorHAnsi" w:hAnsiTheme="minorHAnsi" w:cstheme="minorHAnsi"/>
          <w:sz w:val="44"/>
        </w:rPr>
        <w:t>Lab Exercise</w:t>
      </w:r>
      <w:r w:rsidR="002A7278" w:rsidRPr="00964768">
        <w:rPr>
          <w:rFonts w:asciiTheme="minorHAnsi" w:hAnsiTheme="minorHAnsi" w:cstheme="minorHAnsi"/>
          <w:sz w:val="44"/>
        </w:rPr>
        <w:t xml:space="preserve"> </w:t>
      </w:r>
      <w:r w:rsidR="009D7950">
        <w:rPr>
          <w:rFonts w:asciiTheme="minorHAnsi" w:hAnsiTheme="minorHAnsi" w:cstheme="minorHAnsi"/>
          <w:sz w:val="44"/>
        </w:rPr>
        <w:t>9</w:t>
      </w:r>
    </w:p>
    <w:p w14:paraId="3B7893C8" w14:textId="77777777" w:rsidR="00AD766B" w:rsidRPr="00964768" w:rsidRDefault="00AD766B" w:rsidP="0068397A">
      <w:pPr>
        <w:jc w:val="center"/>
        <w:rPr>
          <w:rFonts w:asciiTheme="minorHAnsi" w:hAnsiTheme="minorHAnsi" w:cstheme="minorHAnsi"/>
          <w:sz w:val="36"/>
          <w:szCs w:val="36"/>
        </w:rPr>
      </w:pPr>
      <w:r w:rsidRPr="00964768">
        <w:rPr>
          <w:rFonts w:asciiTheme="minorHAnsi" w:hAnsiTheme="minorHAnsi" w:cstheme="minorHAnsi"/>
          <w:sz w:val="36"/>
          <w:szCs w:val="36"/>
        </w:rPr>
        <w:t>For</w:t>
      </w:r>
    </w:p>
    <w:p w14:paraId="1BCA4064" w14:textId="77777777" w:rsidR="00AD766B" w:rsidRPr="00964768" w:rsidRDefault="00E62FCF" w:rsidP="0068397A">
      <w:pPr>
        <w:pStyle w:val="Title"/>
        <w:spacing w:before="0"/>
        <w:rPr>
          <w:rFonts w:asciiTheme="minorHAnsi" w:hAnsiTheme="minorHAnsi" w:cstheme="minorHAnsi"/>
          <w:sz w:val="44"/>
        </w:rPr>
      </w:pPr>
      <w:r w:rsidRPr="00964768">
        <w:rPr>
          <w:rFonts w:asciiTheme="minorHAnsi" w:hAnsiTheme="minorHAnsi" w:cstheme="minorHAnsi"/>
          <w:sz w:val="44"/>
        </w:rPr>
        <w:t>Object Oriented Programming Lab</w:t>
      </w:r>
    </w:p>
    <w:p w14:paraId="391502E9" w14:textId="77777777" w:rsidR="00AD766B" w:rsidRPr="00964768" w:rsidRDefault="00AD766B" w:rsidP="00AD766B">
      <w:pPr>
        <w:pStyle w:val="Title"/>
        <w:jc w:val="left"/>
        <w:rPr>
          <w:rFonts w:asciiTheme="minorHAnsi" w:hAnsiTheme="minorHAnsi" w:cstheme="minorHAnsi"/>
        </w:rPr>
      </w:pPr>
    </w:p>
    <w:p w14:paraId="761D8287" w14:textId="77777777" w:rsidR="00AD766B" w:rsidRPr="00964768" w:rsidRDefault="00AD766B" w:rsidP="00AD766B">
      <w:pPr>
        <w:pStyle w:val="Subtitle"/>
        <w:rPr>
          <w:rFonts w:asciiTheme="minorHAnsi" w:hAnsiTheme="minorHAnsi" w:cstheme="minorHAnsi"/>
        </w:rPr>
      </w:pPr>
    </w:p>
    <w:tbl>
      <w:tblPr>
        <w:tblW w:w="0" w:type="auto"/>
        <w:tblInd w:w="99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76"/>
        <w:gridCol w:w="4395"/>
      </w:tblGrid>
      <w:tr w:rsidR="00100AEA" w:rsidRPr="00964768" w14:paraId="72754F75" w14:textId="77777777" w:rsidTr="006D6391">
        <w:trPr>
          <w:trHeight w:val="572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D7F0D5B" w14:textId="4E850419" w:rsidR="00100AEA" w:rsidRPr="00964768" w:rsidRDefault="00100AEA" w:rsidP="000855C2">
            <w:pPr>
              <w:pStyle w:val="TableContents"/>
              <w:snapToGrid w:val="0"/>
              <w:spacing w:line="276" w:lineRule="auto"/>
              <w:rPr>
                <w:rFonts w:asciiTheme="minorHAnsi" w:hAnsiTheme="minorHAnsi" w:cstheme="minorHAnsi"/>
                <w:sz w:val="32"/>
              </w:rPr>
            </w:pPr>
            <w:r>
              <w:rPr>
                <w:rFonts w:asciiTheme="minorHAnsi" w:hAnsiTheme="minorHAnsi" w:cstheme="minorHAnsi"/>
                <w:sz w:val="32"/>
              </w:rPr>
              <w:t>Name</w:t>
            </w: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306A93" w14:textId="1F43CD95" w:rsidR="00100AEA" w:rsidRPr="00964768" w:rsidRDefault="00100AEA" w:rsidP="00D34F55">
            <w:pPr>
              <w:pStyle w:val="TableContents"/>
              <w:tabs>
                <w:tab w:val="left" w:pos="2325"/>
              </w:tabs>
              <w:snapToGrid w:val="0"/>
              <w:spacing w:line="276" w:lineRule="auto"/>
              <w:rPr>
                <w:rFonts w:asciiTheme="minorHAnsi" w:hAnsiTheme="minorHAnsi" w:cstheme="minorHAnsi"/>
                <w:sz w:val="32"/>
              </w:rPr>
            </w:pPr>
            <w:r>
              <w:rPr>
                <w:rFonts w:asciiTheme="minorHAnsi" w:hAnsiTheme="minorHAnsi" w:cstheme="minorHAnsi"/>
                <w:sz w:val="32"/>
              </w:rPr>
              <w:t>Muhammad Zain</w:t>
            </w:r>
          </w:p>
        </w:tc>
      </w:tr>
      <w:tr w:rsidR="00100AEA" w:rsidRPr="00964768" w14:paraId="27DFE48F" w14:textId="77777777" w:rsidTr="006D6391">
        <w:trPr>
          <w:trHeight w:val="572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C3185C7" w14:textId="309D3A6E" w:rsidR="00100AEA" w:rsidRDefault="00100AEA" w:rsidP="000855C2">
            <w:pPr>
              <w:pStyle w:val="TableContents"/>
              <w:snapToGrid w:val="0"/>
              <w:spacing w:line="276" w:lineRule="auto"/>
              <w:rPr>
                <w:rFonts w:asciiTheme="minorHAnsi" w:hAnsiTheme="minorHAnsi" w:cstheme="minorHAnsi"/>
                <w:sz w:val="32"/>
              </w:rPr>
            </w:pPr>
            <w:r>
              <w:rPr>
                <w:rFonts w:asciiTheme="minorHAnsi" w:hAnsiTheme="minorHAnsi" w:cstheme="minorHAnsi"/>
                <w:sz w:val="32"/>
              </w:rPr>
              <w:t>Roll no</w:t>
            </w: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E5E06F" w14:textId="27487F4D" w:rsidR="00100AEA" w:rsidRDefault="00100AEA" w:rsidP="00D34F55">
            <w:pPr>
              <w:pStyle w:val="TableContents"/>
              <w:tabs>
                <w:tab w:val="left" w:pos="2325"/>
              </w:tabs>
              <w:snapToGrid w:val="0"/>
              <w:spacing w:line="276" w:lineRule="auto"/>
              <w:rPr>
                <w:rFonts w:asciiTheme="minorHAnsi" w:hAnsiTheme="minorHAnsi" w:cstheme="minorHAnsi"/>
                <w:sz w:val="32"/>
              </w:rPr>
            </w:pPr>
            <w:r>
              <w:rPr>
                <w:rFonts w:asciiTheme="minorHAnsi" w:hAnsiTheme="minorHAnsi" w:cstheme="minorHAnsi"/>
                <w:sz w:val="32"/>
              </w:rPr>
              <w:t>19F-0228</w:t>
            </w:r>
          </w:p>
        </w:tc>
      </w:tr>
      <w:tr w:rsidR="00AD766B" w:rsidRPr="00964768" w14:paraId="71DE7EF8" w14:textId="77777777" w:rsidTr="006D6391">
        <w:trPr>
          <w:trHeight w:val="572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52565BC" w14:textId="77777777" w:rsidR="00AD766B" w:rsidRPr="00964768" w:rsidRDefault="00AD766B" w:rsidP="000855C2">
            <w:pPr>
              <w:pStyle w:val="TableContents"/>
              <w:snapToGrid w:val="0"/>
              <w:spacing w:line="276" w:lineRule="auto"/>
              <w:rPr>
                <w:rFonts w:asciiTheme="minorHAnsi" w:hAnsiTheme="minorHAnsi" w:cstheme="minorHAnsi"/>
                <w:sz w:val="32"/>
              </w:rPr>
            </w:pPr>
            <w:r w:rsidRPr="00964768">
              <w:rPr>
                <w:rFonts w:asciiTheme="minorHAnsi" w:hAnsiTheme="minorHAnsi" w:cstheme="minorHAnsi"/>
                <w:sz w:val="32"/>
              </w:rPr>
              <w:t>Course Instructor</w:t>
            </w:r>
            <w:r w:rsidR="000E5527" w:rsidRPr="00964768">
              <w:rPr>
                <w:rFonts w:asciiTheme="minorHAnsi" w:hAnsiTheme="minorHAnsi" w:cstheme="minorHAnsi"/>
                <w:sz w:val="32"/>
              </w:rPr>
              <w:t>(</w:t>
            </w:r>
            <w:r w:rsidR="001765DE" w:rsidRPr="00964768">
              <w:rPr>
                <w:rFonts w:asciiTheme="minorHAnsi" w:hAnsiTheme="minorHAnsi" w:cstheme="minorHAnsi"/>
                <w:sz w:val="32"/>
              </w:rPr>
              <w:t>s</w:t>
            </w:r>
            <w:r w:rsidR="000E5527" w:rsidRPr="00964768">
              <w:rPr>
                <w:rFonts w:asciiTheme="minorHAnsi" w:hAnsiTheme="minorHAnsi" w:cstheme="minorHAnsi"/>
                <w:sz w:val="32"/>
              </w:rPr>
              <w:t>)</w:t>
            </w: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6BCBE54" w14:textId="77777777" w:rsidR="00AD766B" w:rsidRPr="00964768" w:rsidRDefault="006D6391" w:rsidP="00D34F55">
            <w:pPr>
              <w:pStyle w:val="TableContents"/>
              <w:tabs>
                <w:tab w:val="left" w:pos="2325"/>
              </w:tabs>
              <w:snapToGrid w:val="0"/>
              <w:spacing w:line="276" w:lineRule="auto"/>
              <w:rPr>
                <w:rFonts w:asciiTheme="minorHAnsi" w:hAnsiTheme="minorHAnsi" w:cstheme="minorHAnsi"/>
                <w:sz w:val="32"/>
              </w:rPr>
            </w:pPr>
            <w:r w:rsidRPr="00964768">
              <w:rPr>
                <w:rFonts w:asciiTheme="minorHAnsi" w:hAnsiTheme="minorHAnsi" w:cstheme="minorHAnsi"/>
                <w:sz w:val="32"/>
              </w:rPr>
              <w:t xml:space="preserve"> </w:t>
            </w:r>
            <w:r w:rsidR="00E62FCF" w:rsidRPr="00964768">
              <w:rPr>
                <w:rFonts w:asciiTheme="minorHAnsi" w:hAnsiTheme="minorHAnsi" w:cstheme="minorHAnsi"/>
                <w:sz w:val="32"/>
              </w:rPr>
              <w:t>D</w:t>
            </w:r>
            <w:r w:rsidR="00EB4C26" w:rsidRPr="00964768">
              <w:rPr>
                <w:rFonts w:asciiTheme="minorHAnsi" w:hAnsiTheme="minorHAnsi" w:cstheme="minorHAnsi"/>
                <w:sz w:val="32"/>
              </w:rPr>
              <w:t xml:space="preserve">r. </w:t>
            </w:r>
            <w:r w:rsidR="00D34F55" w:rsidRPr="00964768">
              <w:rPr>
                <w:rFonts w:asciiTheme="minorHAnsi" w:hAnsiTheme="minorHAnsi" w:cstheme="minorHAnsi"/>
                <w:sz w:val="32"/>
              </w:rPr>
              <w:t>Danish</w:t>
            </w:r>
          </w:p>
        </w:tc>
      </w:tr>
      <w:tr w:rsidR="00AD766B" w:rsidRPr="00964768" w14:paraId="28488AA5" w14:textId="77777777" w:rsidTr="006D6391">
        <w:trPr>
          <w:trHeight w:val="572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FB9E3DB" w14:textId="77777777" w:rsidR="00AD766B" w:rsidRPr="00964768" w:rsidRDefault="00AD766B" w:rsidP="007B6439">
            <w:pPr>
              <w:pStyle w:val="TableContents"/>
              <w:snapToGrid w:val="0"/>
              <w:spacing w:line="276" w:lineRule="auto"/>
              <w:jc w:val="both"/>
              <w:rPr>
                <w:rFonts w:asciiTheme="minorHAnsi" w:hAnsiTheme="minorHAnsi" w:cstheme="minorHAnsi"/>
                <w:sz w:val="32"/>
              </w:rPr>
            </w:pPr>
            <w:r w:rsidRPr="00964768">
              <w:rPr>
                <w:rFonts w:asciiTheme="minorHAnsi" w:hAnsiTheme="minorHAnsi" w:cstheme="minorHAnsi"/>
                <w:sz w:val="32"/>
              </w:rPr>
              <w:t>Lab Instructor</w:t>
            </w:r>
            <w:r w:rsidR="000E5527" w:rsidRPr="00964768">
              <w:rPr>
                <w:rFonts w:asciiTheme="minorHAnsi" w:hAnsiTheme="minorHAnsi" w:cstheme="minorHAnsi"/>
                <w:sz w:val="32"/>
              </w:rPr>
              <w:t>(</w:t>
            </w:r>
            <w:r w:rsidR="001765DE" w:rsidRPr="00964768">
              <w:rPr>
                <w:rFonts w:asciiTheme="minorHAnsi" w:hAnsiTheme="minorHAnsi" w:cstheme="minorHAnsi"/>
                <w:sz w:val="32"/>
              </w:rPr>
              <w:t>s</w:t>
            </w:r>
            <w:r w:rsidR="000E5527" w:rsidRPr="00964768">
              <w:rPr>
                <w:rFonts w:asciiTheme="minorHAnsi" w:hAnsiTheme="minorHAnsi" w:cstheme="minorHAnsi"/>
                <w:sz w:val="32"/>
              </w:rPr>
              <w:t>)</w:t>
            </w: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9673AD4" w14:textId="77777777" w:rsidR="00AD766B" w:rsidRPr="00964768" w:rsidRDefault="006D6391" w:rsidP="000855C2">
            <w:pPr>
              <w:pStyle w:val="TableContents"/>
              <w:snapToGrid w:val="0"/>
              <w:spacing w:line="276" w:lineRule="auto"/>
              <w:rPr>
                <w:rFonts w:asciiTheme="minorHAnsi" w:hAnsiTheme="minorHAnsi" w:cstheme="minorHAnsi"/>
                <w:sz w:val="32"/>
              </w:rPr>
            </w:pPr>
            <w:r w:rsidRPr="00964768">
              <w:rPr>
                <w:rFonts w:asciiTheme="minorHAnsi" w:hAnsiTheme="minorHAnsi" w:cstheme="minorHAnsi"/>
                <w:sz w:val="32"/>
              </w:rPr>
              <w:t xml:space="preserve"> </w:t>
            </w:r>
            <w:r w:rsidR="000E5527" w:rsidRPr="00964768">
              <w:rPr>
                <w:rFonts w:asciiTheme="minorHAnsi" w:hAnsiTheme="minorHAnsi" w:cstheme="minorHAnsi"/>
                <w:sz w:val="32"/>
              </w:rPr>
              <w:t xml:space="preserve">Mr. </w:t>
            </w:r>
            <w:r w:rsidR="00FC019C" w:rsidRPr="00964768">
              <w:rPr>
                <w:rFonts w:asciiTheme="minorHAnsi" w:hAnsiTheme="minorHAnsi" w:cstheme="minorHAnsi"/>
                <w:sz w:val="32"/>
              </w:rPr>
              <w:t>Mughees Ismail</w:t>
            </w:r>
          </w:p>
        </w:tc>
      </w:tr>
      <w:tr w:rsidR="00AD766B" w:rsidRPr="00964768" w14:paraId="603D0078" w14:textId="77777777" w:rsidTr="006D6391">
        <w:trPr>
          <w:trHeight w:val="572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1FB9531" w14:textId="77777777" w:rsidR="00AD766B" w:rsidRPr="00964768" w:rsidRDefault="00AD766B" w:rsidP="000855C2">
            <w:pPr>
              <w:pStyle w:val="TableContents"/>
              <w:snapToGrid w:val="0"/>
              <w:spacing w:line="276" w:lineRule="auto"/>
              <w:rPr>
                <w:rFonts w:asciiTheme="minorHAnsi" w:hAnsiTheme="minorHAnsi" w:cstheme="minorHAnsi"/>
                <w:sz w:val="32"/>
              </w:rPr>
            </w:pPr>
            <w:r w:rsidRPr="00964768">
              <w:rPr>
                <w:rFonts w:asciiTheme="minorHAnsi" w:hAnsiTheme="minorHAnsi" w:cstheme="minorHAnsi"/>
                <w:sz w:val="32"/>
              </w:rPr>
              <w:t>Semester</w:t>
            </w: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B972396" w14:textId="77777777" w:rsidR="00AD766B" w:rsidRPr="00964768" w:rsidRDefault="006D6391" w:rsidP="00E62FCF">
            <w:pPr>
              <w:pStyle w:val="TableContents"/>
              <w:snapToGrid w:val="0"/>
              <w:spacing w:line="276" w:lineRule="auto"/>
              <w:rPr>
                <w:rFonts w:asciiTheme="minorHAnsi" w:hAnsiTheme="minorHAnsi" w:cstheme="minorHAnsi"/>
                <w:sz w:val="32"/>
              </w:rPr>
            </w:pPr>
            <w:r w:rsidRPr="00964768">
              <w:rPr>
                <w:rFonts w:asciiTheme="minorHAnsi" w:hAnsiTheme="minorHAnsi" w:cstheme="minorHAnsi"/>
                <w:sz w:val="32"/>
              </w:rPr>
              <w:t xml:space="preserve"> </w:t>
            </w:r>
            <w:r w:rsidR="00E62FCF" w:rsidRPr="00964768">
              <w:rPr>
                <w:rFonts w:asciiTheme="minorHAnsi" w:hAnsiTheme="minorHAnsi" w:cstheme="minorHAnsi"/>
                <w:sz w:val="32"/>
              </w:rPr>
              <w:t xml:space="preserve">Spring </w:t>
            </w:r>
            <w:r w:rsidR="00681DE6" w:rsidRPr="00964768">
              <w:rPr>
                <w:rFonts w:asciiTheme="minorHAnsi" w:hAnsiTheme="minorHAnsi" w:cstheme="minorHAnsi"/>
                <w:sz w:val="32"/>
              </w:rPr>
              <w:t>20</w:t>
            </w:r>
            <w:r w:rsidR="00E62FCF" w:rsidRPr="00964768">
              <w:rPr>
                <w:rFonts w:asciiTheme="minorHAnsi" w:hAnsiTheme="minorHAnsi" w:cstheme="minorHAnsi"/>
                <w:sz w:val="32"/>
              </w:rPr>
              <w:t>20</w:t>
            </w:r>
          </w:p>
        </w:tc>
      </w:tr>
    </w:tbl>
    <w:p w14:paraId="1F47D74F" w14:textId="77777777" w:rsidR="00C92291" w:rsidRPr="00964768" w:rsidRDefault="00C92291" w:rsidP="00C92291">
      <w:pPr>
        <w:tabs>
          <w:tab w:val="left" w:pos="6058"/>
        </w:tabs>
        <w:rPr>
          <w:rFonts w:asciiTheme="minorHAnsi" w:hAnsiTheme="minorHAnsi" w:cstheme="minorHAnsi"/>
          <w:sz w:val="22"/>
          <w:szCs w:val="22"/>
        </w:rPr>
      </w:pPr>
    </w:p>
    <w:p w14:paraId="221BB1C4" w14:textId="77777777" w:rsidR="00AD766B" w:rsidRPr="00964768" w:rsidRDefault="00AD766B" w:rsidP="00AD766B">
      <w:pPr>
        <w:jc w:val="center"/>
        <w:rPr>
          <w:rFonts w:asciiTheme="minorHAnsi" w:hAnsiTheme="minorHAnsi" w:cstheme="minorHAnsi"/>
        </w:rPr>
      </w:pPr>
    </w:p>
    <w:p w14:paraId="1B7F6B4C" w14:textId="77777777" w:rsidR="00AD766B" w:rsidRPr="00964768" w:rsidRDefault="00AD766B" w:rsidP="00AD766B">
      <w:pPr>
        <w:jc w:val="center"/>
        <w:rPr>
          <w:rFonts w:asciiTheme="minorHAnsi" w:hAnsiTheme="minorHAnsi" w:cstheme="minorHAnsi"/>
          <w:b/>
          <w:sz w:val="28"/>
        </w:rPr>
      </w:pPr>
      <w:r w:rsidRPr="00964768">
        <w:rPr>
          <w:rFonts w:asciiTheme="minorHAnsi" w:hAnsiTheme="minorHAnsi" w:cstheme="minorHAnsi"/>
          <w:b/>
          <w:sz w:val="28"/>
        </w:rPr>
        <w:t>FAST School of Computing</w:t>
      </w:r>
    </w:p>
    <w:p w14:paraId="03EE3F8C" w14:textId="3813429E" w:rsidR="00E62FCF" w:rsidRPr="00964768" w:rsidRDefault="000E5527" w:rsidP="00A040A7">
      <w:pPr>
        <w:pStyle w:val="Heading1"/>
        <w:rPr>
          <w:rFonts w:asciiTheme="minorHAnsi" w:hAnsiTheme="minorHAnsi" w:cstheme="minorHAnsi"/>
        </w:rPr>
      </w:pPr>
      <w:r w:rsidRPr="00964768">
        <w:rPr>
          <w:rFonts w:asciiTheme="minorHAnsi" w:hAnsiTheme="minorHAnsi" w:cstheme="minorHAnsi"/>
        </w:rPr>
        <w:br w:type="page"/>
      </w:r>
    </w:p>
    <w:p w14:paraId="6608996D" w14:textId="1EAB6DA0" w:rsidR="0091104E" w:rsidRPr="00964768" w:rsidRDefault="0091104E" w:rsidP="0091104E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104E" w:rsidRPr="00964768" w14:paraId="6C2BEFDF" w14:textId="77777777" w:rsidTr="00831336">
        <w:trPr>
          <w:trHeight w:val="449"/>
        </w:trPr>
        <w:tc>
          <w:tcPr>
            <w:tcW w:w="9350" w:type="dxa"/>
            <w:vAlign w:val="center"/>
          </w:tcPr>
          <w:p w14:paraId="72F2EAF0" w14:textId="77777777" w:rsidR="0091104E" w:rsidRPr="00964768" w:rsidRDefault="0091104E" w:rsidP="00831336">
            <w:pPr>
              <w:rPr>
                <w:rFonts w:asciiTheme="minorHAnsi" w:hAnsiTheme="minorHAnsi" w:cstheme="minorHAnsi"/>
                <w:b/>
              </w:rPr>
            </w:pPr>
            <w:r w:rsidRPr="00964768">
              <w:rPr>
                <w:rFonts w:asciiTheme="minorHAnsi" w:hAnsiTheme="minorHAnsi" w:cstheme="minorHAnsi"/>
                <w:b/>
                <w:color w:val="000000" w:themeColor="text1"/>
              </w:rPr>
              <w:t>Question#1</w:t>
            </w:r>
          </w:p>
        </w:tc>
      </w:tr>
    </w:tbl>
    <w:p w14:paraId="182DFDDE" w14:textId="506A8F43" w:rsidR="0096328B" w:rsidRDefault="0096328B" w:rsidP="0096328B">
      <w:pPr>
        <w:pStyle w:val="Title"/>
      </w:pPr>
      <w:bookmarkStart w:id="0" w:name="_GoBack"/>
      <w:bookmarkEnd w:id="0"/>
      <w:r>
        <w:t>Task 1</w:t>
      </w:r>
    </w:p>
    <w:p w14:paraId="3770DFDA" w14:textId="77777777" w:rsidR="0096328B" w:rsidRPr="00AE28F0" w:rsidRDefault="0096328B" w:rsidP="0096328B">
      <w:pPr>
        <w:pStyle w:val="Heading1"/>
      </w:pPr>
      <w:r>
        <w:t>Source Code:</w:t>
      </w:r>
    </w:p>
    <w:p w14:paraId="00487C80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&lt;iostream&gt;</w:t>
      </w:r>
    </w:p>
    <w:p w14:paraId="77DCE6DB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&lt;string&gt;</w:t>
      </w:r>
    </w:p>
    <w:p w14:paraId="70914DC7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&lt;iomanip&gt;</w:t>
      </w:r>
    </w:p>
    <w:p w14:paraId="1161BB04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std;</w:t>
      </w:r>
    </w:p>
    <w:p w14:paraId="6D503555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PersonData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{</w:t>
      </w:r>
    </w:p>
    <w:p w14:paraId="391AF684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5A6FEA83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First_Name;</w:t>
      </w:r>
    </w:p>
    <w:p w14:paraId="12848526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Last_Name;</w:t>
      </w:r>
    </w:p>
    <w:p w14:paraId="00F4C951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Address;</w:t>
      </w:r>
    </w:p>
    <w:p w14:paraId="49DBD8FB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City;</w:t>
      </w:r>
    </w:p>
    <w:p w14:paraId="121FE3A3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State;</w:t>
      </w:r>
    </w:p>
    <w:p w14:paraId="6C6CA9F8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Zip;</w:t>
      </w:r>
    </w:p>
    <w:p w14:paraId="1FC1936B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Contact;</w:t>
      </w:r>
    </w:p>
    <w:p w14:paraId="60414151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4273AB46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PersonData()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//default constructor</w:t>
      </w:r>
    </w:p>
    <w:p w14:paraId="6A7E7704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10A8C573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First_Name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"-"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5AB7CF5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Last_Name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"-"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EE594FB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Address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"-"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89109B9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City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"-"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F2EBBF4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State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"-"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EED2688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Zip = 0;</w:t>
      </w:r>
    </w:p>
    <w:p w14:paraId="3AEBED4C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Contact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"-"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7FB57CD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5064091F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28BEC633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setName()</w:t>
      </w:r>
    </w:p>
    <w:p w14:paraId="39C6677F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0B7D4C3B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First Name: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0E225C9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First_Name;</w:t>
      </w:r>
    </w:p>
    <w:p w14:paraId="5ED06C41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(First_Name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7CD5EA74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3590531C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First_Name;</w:t>
      </w:r>
    </w:p>
    <w:p w14:paraId="7CD13375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00B00AFD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Last Name: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7CA24C92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Last_Name;</w:t>
      </w:r>
    </w:p>
    <w:p w14:paraId="796073E0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(Last_Name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044A40E7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2FA8A061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Last_Name;</w:t>
      </w:r>
    </w:p>
    <w:p w14:paraId="731D877F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4EE4004F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BECA334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getName()</w:t>
      </w:r>
    </w:p>
    <w:p w14:paraId="603DC6D3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3D016AB0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First_Name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Last_Name;</w:t>
      </w:r>
    </w:p>
    <w:p w14:paraId="7A66BA33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520235AE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39D2377E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setContact()</w:t>
      </w:r>
    </w:p>
    <w:p w14:paraId="50A7AA19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4B356C4E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Contact Number: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B88C367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getline(cin, Contact);</w:t>
      </w:r>
    </w:p>
    <w:p w14:paraId="28BD22CE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(Contact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&amp;&amp; Contact.length() != 12)</w:t>
      </w:r>
    </w:p>
    <w:p w14:paraId="7AED1140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73BBAAF9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getline(cin, Contact);</w:t>
      </w:r>
    </w:p>
    <w:p w14:paraId="019B13DD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3555AD13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32DD76B0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getContact()</w:t>
      </w:r>
    </w:p>
    <w:p w14:paraId="751F1989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45238BED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Contact;</w:t>
      </w:r>
    </w:p>
    <w:p w14:paraId="7FBBDB96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64E3F72F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setCity()</w:t>
      </w:r>
    </w:p>
    <w:p w14:paraId="188EC348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37E668A3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your City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D4919FF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getline(cin, City);</w:t>
      </w:r>
    </w:p>
    <w:p w14:paraId="18770AE1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(City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29E918E8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6E6D347A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getline(cin, City);</w:t>
      </w:r>
    </w:p>
    <w:p w14:paraId="6E830F00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34E35562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04F571D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getCity()</w:t>
      </w:r>
    </w:p>
    <w:p w14:paraId="4ECDA417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421CD4CE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City;</w:t>
      </w:r>
    </w:p>
    <w:p w14:paraId="671CC37E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55849EC0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setAddress()</w:t>
      </w:r>
    </w:p>
    <w:p w14:paraId="5BCB0DC1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17DB956F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your Address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E008183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getline(cin, Address);</w:t>
      </w:r>
    </w:p>
    <w:p w14:paraId="547575A6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(Address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392F5332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67978299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getline(cin, Address);</w:t>
      </w:r>
    </w:p>
    <w:p w14:paraId="3A7A14D4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787DDC68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0F7D885B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getAddress()</w:t>
      </w:r>
    </w:p>
    <w:p w14:paraId="5DE4C739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2CBBD071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Address;</w:t>
      </w:r>
    </w:p>
    <w:p w14:paraId="3C3846C2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55FF53CC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setZip() {</w:t>
      </w:r>
    </w:p>
    <w:p w14:paraId="3F3E9259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the Zip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5E8146FB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Zip;</w:t>
      </w:r>
    </w:p>
    <w:p w14:paraId="208D058B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(Zip == 0)</w:t>
      </w:r>
    </w:p>
    <w:p w14:paraId="5D1A70B9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5A635122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Zip;</w:t>
      </w:r>
    </w:p>
    <w:p w14:paraId="2F2C5CB8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53EDD0BD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656DD0F4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getZip()</w:t>
      </w:r>
    </w:p>
    <w:p w14:paraId="40F608DE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39BEF987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Zip;</w:t>
      </w:r>
    </w:p>
    <w:p w14:paraId="6E777174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77485EEE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setState()</w:t>
      </w:r>
    </w:p>
    <w:p w14:paraId="2E6ED0F7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6C535AFC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your State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4D66BC8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getline(cin, State);</w:t>
      </w:r>
    </w:p>
    <w:p w14:paraId="40F1C9C6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(State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16D67CE9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3D82B12A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getline(cin, State);</w:t>
      </w:r>
    </w:p>
    <w:p w14:paraId="59D36CC7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F00E3F0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00353945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getState()</w:t>
      </w:r>
    </w:p>
    <w:p w14:paraId="14E2BFB2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59E0C8E9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State;</w:t>
      </w:r>
    </w:p>
    <w:p w14:paraId="1F887229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509060F1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InputCustomerData() {</w:t>
      </w:r>
    </w:p>
    <w:p w14:paraId="4DE3D36B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setName();</w:t>
      </w:r>
    </w:p>
    <w:p w14:paraId="38328FDB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setAddress();</w:t>
      </w:r>
    </w:p>
    <w:p w14:paraId="06C59230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setCity();</w:t>
      </w:r>
    </w:p>
    <w:p w14:paraId="6485F5CE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setContact();</w:t>
      </w:r>
    </w:p>
    <w:p w14:paraId="0233CCC9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setState();</w:t>
      </w:r>
    </w:p>
    <w:p w14:paraId="1843F28B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setZip();</w:t>
      </w:r>
    </w:p>
    <w:p w14:paraId="01BC88D5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38D9FEB0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DisplayCustomerData() {</w:t>
      </w:r>
    </w:p>
    <w:p w14:paraId="1E0C7F55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607D9EBE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getName();</w:t>
      </w:r>
    </w:p>
    <w:p w14:paraId="4E3FC813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setfill(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)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setw(20)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getAddress()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setfill(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)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setw(20)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getCity();</w:t>
      </w:r>
    </w:p>
    <w:p w14:paraId="7FEB4DB3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setfill(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)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setw(20)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getContact();</w:t>
      </w:r>
    </w:p>
    <w:p w14:paraId="0110D334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setfill(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)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setw(20)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getState()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setfill(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)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setw(18)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getZip();</w:t>
      </w:r>
    </w:p>
    <w:p w14:paraId="7D831913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2965EE08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46697F26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};</w:t>
      </w:r>
    </w:p>
    <w:p w14:paraId="583FB144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1E805D17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CustomerData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: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PersonData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{</w:t>
      </w:r>
    </w:p>
    <w:p w14:paraId="3D7FF799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714A83EB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CustomerNumber;</w:t>
      </w:r>
    </w:p>
    <w:p w14:paraId="52B3B852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MailingList;</w:t>
      </w:r>
    </w:p>
    <w:p w14:paraId="53B2F5A2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13862B82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1D3FE409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choice;</w:t>
      </w:r>
    </w:p>
    <w:p w14:paraId="371BDD86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setCustomerNumber()</w:t>
      </w:r>
    </w:p>
    <w:p w14:paraId="430E369F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13523C8B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the Coustomer Number"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54E95E9C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CustomerNumber;</w:t>
      </w:r>
    </w:p>
    <w:p w14:paraId="17DF76C4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(CustomerNumber == 0)</w:t>
      </w:r>
    </w:p>
    <w:p w14:paraId="72DC0CD9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7EE5E441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CustomerNumber;</w:t>
      </w:r>
    </w:p>
    <w:p w14:paraId="54728288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48066B0E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3945D526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getCustomerNumber()</w:t>
      </w:r>
    </w:p>
    <w:p w14:paraId="470EDD35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20492242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CustomerNumber;</w:t>
      </w:r>
    </w:p>
    <w:p w14:paraId="30B3F5F3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02EF390F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InputCustomerData() {</w:t>
      </w:r>
    </w:p>
    <w:p w14:paraId="2E6C9665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PersonData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::InputCustomerData();</w:t>
      </w:r>
    </w:p>
    <w:p w14:paraId="16D25F09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setCustomerNumber();</w:t>
      </w:r>
    </w:p>
    <w:p w14:paraId="1F94AB8C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"If you want mailing list      :Press Y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2585D415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"If you dont want mailing list :Press N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1A25E247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choice;</w:t>
      </w:r>
    </w:p>
    <w:p w14:paraId="3A667D8F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08EBA088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((choice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'y'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) || (choice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'Y'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))</w:t>
      </w:r>
    </w:p>
    <w:p w14:paraId="527A431E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376DBB34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MailingList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7B3838D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0CCA5A8B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((choice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'N'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) || (choice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'n'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))</w:t>
      </w:r>
    </w:p>
    <w:p w14:paraId="4A004151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06D68A75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MailingList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F8A6FA9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}}</w:t>
      </w:r>
    </w:p>
    <w:p w14:paraId="2CEA9956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3F09444B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618DD918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DisplayCustomerData()</w:t>
      </w:r>
    </w:p>
    <w:p w14:paraId="19CE647C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1DF198B4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PersonData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::DisplayCustomerData();</w:t>
      </w:r>
    </w:p>
    <w:p w14:paraId="587BF8F2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getCustomerNumber();</w:t>
      </w:r>
    </w:p>
    <w:p w14:paraId="270A47AA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506BFFE0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getCustomerNumber()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setfill(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)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setw(20)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MailingList; 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5A441A47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01B0F0D6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7C13E973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};</w:t>
      </w:r>
    </w:p>
    <w:p w14:paraId="22EFEB53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main()</w:t>
      </w:r>
    </w:p>
    <w:p w14:paraId="69239402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14F20E29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number;</w:t>
      </w:r>
    </w:p>
    <w:p w14:paraId="2515F0EB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"For how many Customers you want to enter the data"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55C83FC9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number;</w:t>
      </w:r>
    </w:p>
    <w:p w14:paraId="7E43E8BE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CustomerData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*Customer_ptr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CustomerData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[number];</w:t>
      </w:r>
    </w:p>
    <w:p w14:paraId="0E44C25A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 = 0; i &lt;number; i++)</w:t>
      </w:r>
    </w:p>
    <w:p w14:paraId="7EE0BDF3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0EE40984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Customer_ptr[i].InputCustomerData();</w:t>
      </w:r>
    </w:p>
    <w:p w14:paraId="5D4DD8B4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0E7F63BC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4821DDD1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"Name"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setw(23)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"Address"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setw(20)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"City"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setw(20)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"Contact No"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6476F72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setw(20)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"State"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setw(20)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"Zip-Code 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D8B3E0F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"Coustomer_No"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setw(20)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"Mail list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31D89087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 = 0; i &lt;number; i++)</w:t>
      </w:r>
    </w:p>
    <w:p w14:paraId="5C2D6508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5489C384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Customer_ptr[i].DisplayCustomerData();</w:t>
      </w:r>
    </w:p>
    <w:p w14:paraId="441E701A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5EBF646B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6F7C47F1" w14:textId="77777777" w:rsidR="0096328B" w:rsidRDefault="0096328B" w:rsidP="0096328B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"pause&gt;0"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0DE0D80C" w14:textId="77777777" w:rsidR="0096328B" w:rsidRDefault="0096328B" w:rsidP="0096328B">
      <w:pPr>
        <w:pStyle w:val="Title"/>
      </w:pPr>
    </w:p>
    <w:p w14:paraId="05CD02A1" w14:textId="77777777" w:rsidR="0096328B" w:rsidRDefault="0096328B" w:rsidP="0096328B">
      <w:pPr>
        <w:pStyle w:val="Title"/>
      </w:pPr>
    </w:p>
    <w:p w14:paraId="24EA8BCB" w14:textId="77777777" w:rsidR="0096328B" w:rsidRDefault="0096328B" w:rsidP="0096328B">
      <w:pPr>
        <w:pStyle w:val="Heading1"/>
      </w:pPr>
      <w:r w:rsidRPr="00AE28F0">
        <w:rPr>
          <w:rFonts w:asciiTheme="minorHAnsi" w:eastAsia="Times New Roman" w:hAnsiTheme="minorHAnsi" w:cstheme="minorHAnsi"/>
          <w:b w:val="0"/>
          <w:bCs w:val="0"/>
          <w:color w:val="auto"/>
          <w:sz w:val="24"/>
          <w:szCs w:val="24"/>
        </w:rPr>
        <w:lastRenderedPageBreak/>
        <w:t>}</w:t>
      </w:r>
      <w:r>
        <w:t>Snip:</w:t>
      </w:r>
      <w:r>
        <w:rPr>
          <w:noProof/>
        </w:rPr>
        <w:drawing>
          <wp:inline distT="0" distB="0" distL="0" distR="0" wp14:anchorId="3D1C5FFB" wp14:editId="049AE38C">
            <wp:extent cx="6438900" cy="3846198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031" cy="384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93DA1" w14:textId="5501B227" w:rsidR="0096328B" w:rsidRPr="008A28CC" w:rsidRDefault="0096328B" w:rsidP="0096328B">
      <w:pPr>
        <w:spacing w:line="0" w:lineRule="atLeast"/>
        <w:rPr>
          <w:rFonts w:asciiTheme="minorHAnsi" w:hAnsiTheme="minorHAnsi" w:cstheme="minorHAnsi"/>
          <w:szCs w:val="24"/>
        </w:rPr>
      </w:pPr>
      <w:r>
        <w:rPr>
          <w:noProof/>
        </w:rPr>
        <w:drawing>
          <wp:inline distT="0" distB="0" distL="0" distR="0" wp14:anchorId="451830A6" wp14:editId="4C0F3263">
            <wp:extent cx="6465726" cy="3122952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9580" cy="314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E2E03" w14:textId="77777777" w:rsidR="0098388B" w:rsidRPr="00964768" w:rsidRDefault="0098388B" w:rsidP="0098388B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104E" w:rsidRPr="00964768" w14:paraId="3973CD44" w14:textId="77777777" w:rsidTr="00831336">
        <w:trPr>
          <w:trHeight w:val="449"/>
        </w:trPr>
        <w:tc>
          <w:tcPr>
            <w:tcW w:w="9350" w:type="dxa"/>
            <w:vAlign w:val="center"/>
          </w:tcPr>
          <w:p w14:paraId="6F660FAA" w14:textId="77777777" w:rsidR="0091104E" w:rsidRPr="00964768" w:rsidRDefault="0091104E" w:rsidP="00831336">
            <w:pPr>
              <w:rPr>
                <w:rFonts w:asciiTheme="minorHAnsi" w:hAnsiTheme="minorHAnsi" w:cstheme="minorHAnsi"/>
                <w:b/>
              </w:rPr>
            </w:pPr>
            <w:r w:rsidRPr="00964768">
              <w:rPr>
                <w:rFonts w:asciiTheme="minorHAnsi" w:hAnsiTheme="minorHAnsi" w:cstheme="minorHAnsi"/>
                <w:b/>
                <w:color w:val="000000" w:themeColor="text1"/>
              </w:rPr>
              <w:lastRenderedPageBreak/>
              <w:t>Question#2</w:t>
            </w:r>
          </w:p>
        </w:tc>
      </w:tr>
    </w:tbl>
    <w:p w14:paraId="77EBE521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&lt;iostream&gt;</w:t>
      </w:r>
    </w:p>
    <w:p w14:paraId="2FC21974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&lt;string&gt;</w:t>
      </w:r>
    </w:p>
    <w:p w14:paraId="4457315C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&lt;iomanip&gt;</w:t>
      </w:r>
    </w:p>
    <w:p w14:paraId="600D756E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std;</w:t>
      </w:r>
    </w:p>
    <w:p w14:paraId="7F5EE316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763AB2EF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CustomerData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{</w:t>
      </w:r>
    </w:p>
    <w:p w14:paraId="44EF630D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2EB7B6AD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CustomerNumber;</w:t>
      </w:r>
    </w:p>
    <w:p w14:paraId="58E7D33A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MailingList;</w:t>
      </w:r>
    </w:p>
    <w:p w14:paraId="509F43BE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08F6AA8A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79F933CA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choice;</w:t>
      </w:r>
    </w:p>
    <w:p w14:paraId="6844CD68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setCustomerNumber()</w:t>
      </w:r>
    </w:p>
    <w:p w14:paraId="328906E4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4DDA392F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the Coustomer Number"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47D0B08B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CustomerNumber;</w:t>
      </w:r>
    </w:p>
    <w:p w14:paraId="2C1190A0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(CustomerNumber == 0)</w:t>
      </w:r>
    </w:p>
    <w:p w14:paraId="38E61295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6D63AA67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CustomerNumber;</w:t>
      </w:r>
    </w:p>
    <w:p w14:paraId="238D2E2D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7A313874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4D4FBE9D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getCustomerNumber()</w:t>
      </w:r>
    </w:p>
    <w:p w14:paraId="07506C46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335667BD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CustomerNumber;</w:t>
      </w:r>
    </w:p>
    <w:p w14:paraId="14D67AE1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0334CC94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InputCustomerData() {</w:t>
      </w:r>
    </w:p>
    <w:p w14:paraId="1B98FE25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setCustomerNumber();</w:t>
      </w:r>
    </w:p>
    <w:p w14:paraId="575A83A5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"If you want mailing list      :Press Y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4679363F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"If you dont want mailing list :Press N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3322D88B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choice;</w:t>
      </w:r>
    </w:p>
    <w:p w14:paraId="5ADA152D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7B6B4087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((choice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'y'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) || (choice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'Y'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))</w:t>
      </w:r>
    </w:p>
    <w:p w14:paraId="5C976B6F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38016CD9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MailingList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9B98D69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4E72C10C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((choice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'N'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) || (choice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'n'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))</w:t>
      </w:r>
    </w:p>
    <w:p w14:paraId="2364C347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6BA42D11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MailingList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461E0CF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}}</w:t>
      </w:r>
    </w:p>
    <w:p w14:paraId="09FA33F4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5EA7C771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659B35E8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DisplayCustomerData()</w:t>
      </w:r>
    </w:p>
    <w:p w14:paraId="0E6FE8CA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7642493F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"Coustomer_No"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setw(20)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"Mail list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6800FB1B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getCustomerNumber()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setfill(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)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setw(20)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MailingList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08AE3984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EE1365A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40EED36B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};</w:t>
      </w:r>
    </w:p>
    <w:p w14:paraId="2531769B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759FDDC4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PreferredCustomer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: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CustomerData</w:t>
      </w:r>
    </w:p>
    <w:p w14:paraId="110B90A8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03B9389A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73BD2EEE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purchaseAmount;</w:t>
      </w:r>
    </w:p>
    <w:p w14:paraId="3BBE4923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discountLevel;</w:t>
      </w:r>
    </w:p>
    <w:p w14:paraId="0E08941E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7A26F28D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set_purchasesAmount()</w:t>
      </w:r>
    </w:p>
    <w:p w14:paraId="4333F925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3BE9C5E7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the Amount of purchasing"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1259F102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purchaseAmount;</w:t>
      </w:r>
    </w:p>
    <w:p w14:paraId="1F7F9526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</w:p>
    <w:p w14:paraId="7C8987DA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432DA71D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get_purchasesAmount()</w:t>
      </w:r>
    </w:p>
    <w:p w14:paraId="4970D32F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08628F24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purchaseAmount;</w:t>
      </w:r>
    </w:p>
    <w:p w14:paraId="4819FC1E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27E9F2E7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</w:p>
    <w:p w14:paraId="55183FE3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set_discountLevel() </w:t>
      </w:r>
    </w:p>
    <w:p w14:paraId="1E57DB9B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2B90919E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(purchaseAmount &gt;= 500 &amp;&amp; purchaseAmount &lt;= 1000)</w:t>
      </w:r>
    </w:p>
    <w:p w14:paraId="642F18BD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7DD4E94B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"Congratulation! You got 5% disscount on all future purchases :-)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6C06CBE5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5BC8EE86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(purchaseAmount &gt;= 1000 &amp;&amp; purchaseAmount &lt;= 1500)</w:t>
      </w:r>
    </w:p>
    <w:p w14:paraId="46737EE5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57D7E677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"Congratulation! You got 6% disscount on all future purchases :-)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10B143D1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7B836191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(purchaseAmount &gt;= 1500 &amp;&amp; purchaseAmount &lt;= 2000)</w:t>
      </w:r>
    </w:p>
    <w:p w14:paraId="7A43042A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7803AF46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"Congratulation! You got 7% disscount on all future purchases :-)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4067FF8C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70C38615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(purchaseAmount &gt;= 2000)</w:t>
      </w:r>
    </w:p>
    <w:p w14:paraId="17FBC6DF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31091A93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"Congratulation! You got 10% disscount on all future purchases :-)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454D50C5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42206777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702E0829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};</w:t>
      </w:r>
    </w:p>
    <w:p w14:paraId="30FBF51F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4CF77336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4C0BCD5C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main()</w:t>
      </w:r>
    </w:p>
    <w:p w14:paraId="7BD22E17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493F293B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PreferredCustomer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Object;</w:t>
      </w:r>
    </w:p>
    <w:p w14:paraId="171DA676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Object.InputCustomerData();</w:t>
      </w:r>
    </w:p>
    <w:p w14:paraId="6787B12A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Object.set_purchasesAmount();</w:t>
      </w:r>
    </w:p>
    <w:p w14:paraId="5BA49037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Object.DisplayCustomerData();</w:t>
      </w:r>
    </w:p>
    <w:p w14:paraId="533D86C4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Object.set_discountLevel();</w:t>
      </w:r>
    </w:p>
    <w:p w14:paraId="7A67DF8C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</w:p>
    <w:p w14:paraId="7DF7EF99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"pause&gt;0"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2BAFB698" w14:textId="77777777" w:rsidR="00080087" w:rsidRDefault="00080087" w:rsidP="00080087">
      <w:pPr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0EFCC25C" w14:textId="77777777" w:rsidR="00080087" w:rsidRDefault="00080087" w:rsidP="00080087">
      <w:pPr>
        <w:pStyle w:val="Heading1"/>
      </w:pPr>
      <w:r>
        <w:lastRenderedPageBreak/>
        <w:t>Snip:</w:t>
      </w:r>
    </w:p>
    <w:p w14:paraId="293BEDCB" w14:textId="11B8EE6F" w:rsidR="00677BD5" w:rsidRPr="00964768" w:rsidRDefault="00080087" w:rsidP="00080087">
      <w:pPr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E9FD5D6" wp14:editId="54DB77D0">
            <wp:extent cx="5153744" cy="2229161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22222222222222222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7BD5" w:rsidRPr="00964768" w14:paraId="5550A6FC" w14:textId="77777777" w:rsidTr="006407F5">
        <w:trPr>
          <w:trHeight w:val="449"/>
        </w:trPr>
        <w:tc>
          <w:tcPr>
            <w:tcW w:w="9350" w:type="dxa"/>
            <w:vAlign w:val="center"/>
          </w:tcPr>
          <w:p w14:paraId="7B1E5285" w14:textId="2247A8DC" w:rsidR="00677BD5" w:rsidRPr="00DB2ACC" w:rsidRDefault="00677BD5" w:rsidP="00DB2ACC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964768">
              <w:rPr>
                <w:rFonts w:asciiTheme="minorHAnsi" w:hAnsiTheme="minorHAnsi" w:cstheme="minorHAnsi"/>
                <w:b/>
                <w:color w:val="000000" w:themeColor="text1"/>
              </w:rPr>
              <w:t>Question#</w:t>
            </w:r>
            <w:r>
              <w:rPr>
                <w:rFonts w:asciiTheme="minorHAnsi" w:hAnsiTheme="minorHAnsi" w:cstheme="minorHAnsi"/>
                <w:b/>
                <w:color w:val="000000" w:themeColor="text1"/>
              </w:rPr>
              <w:t>3</w:t>
            </w:r>
          </w:p>
        </w:tc>
      </w:tr>
    </w:tbl>
    <w:p w14:paraId="0D1DEEF1" w14:textId="77777777" w:rsidR="00080087" w:rsidRPr="003642DD" w:rsidRDefault="00080087" w:rsidP="00080087">
      <w:pPr>
        <w:pStyle w:val="Heading1"/>
        <w:rPr>
          <w:ins w:id="1" w:author="Zain Ahsan"/>
          <w:rFonts w:asciiTheme="minorHAnsi" w:hAnsiTheme="minorHAnsi" w:cstheme="minorHAnsi"/>
        </w:rPr>
      </w:pPr>
      <w:r>
        <w:t>Source Code:</w:t>
      </w:r>
    </w:p>
    <w:p w14:paraId="5064436E" w14:textId="77777777" w:rsidR="00080087" w:rsidRDefault="00080087" w:rsidP="00080087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#include&lt;iostream&gt;</w:t>
      </w:r>
    </w:p>
    <w:p w14:paraId="317BAF6C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std;</w:t>
      </w:r>
    </w:p>
    <w:p w14:paraId="7105A19E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Account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{</w:t>
      </w:r>
    </w:p>
    <w:p w14:paraId="00160D02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68FDBAB3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Account_Balance;</w:t>
      </w:r>
    </w:p>
    <w:p w14:paraId="68F04EFA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6612AE26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Account()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//constructor</w:t>
      </w:r>
    </w:p>
    <w:p w14:paraId="75AFE621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781C89A1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"Input the Initial Balance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79D8D940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Account_Balance;</w:t>
      </w:r>
    </w:p>
    <w:p w14:paraId="0F135E85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751DC7F0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(Account_Balance&lt;0.0)</w:t>
      </w:r>
    </w:p>
    <w:p w14:paraId="128C482A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2AB91E0B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Account_Balance = 0.0;</w:t>
      </w:r>
    </w:p>
    <w:p w14:paraId="1AC25AF9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"The initial balance was invalid :-("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2D28C72B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06D85C1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54B0FB61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24A88FE8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setCredit()</w:t>
      </w:r>
    </w:p>
    <w:p w14:paraId="71A57EAF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74FA03BF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deposit = 0;</w:t>
      </w:r>
    </w:p>
    <w:p w14:paraId="366EA01D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the Money to deposit in the Account"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4D013766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deposit;</w:t>
      </w:r>
    </w:p>
    <w:p w14:paraId="42B72D1B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Account_Balance += deposit;</w:t>
      </w:r>
    </w:p>
    <w:p w14:paraId="084A319D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Account_Balance;</w:t>
      </w:r>
    </w:p>
    <w:p w14:paraId="215E0E7B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305E523C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setDebit()</w:t>
      </w:r>
    </w:p>
    <w:p w14:paraId="2D85A190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7A93DC03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withdraw;</w:t>
      </w:r>
    </w:p>
    <w:p w14:paraId="156C62F7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the Money to with draw from the Account"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7A1D6B94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withdraw;</w:t>
      </w:r>
    </w:p>
    <w:p w14:paraId="55B50267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(withdraw&gt;Account_Balance)</w:t>
      </w:r>
    </w:p>
    <w:p w14:paraId="1C2A0A27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13D440C1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"Debit amount exceeded Account Balance"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50C4E3A2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2C5DAE8C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(withdraw &lt;= Account_Balance)</w:t>
      </w:r>
    </w:p>
    <w:p w14:paraId="20FDEB88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48417C80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135207E7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Account_Balance -= withdraw;</w:t>
      </w:r>
    </w:p>
    <w:p w14:paraId="4D05F4BF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788B1654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Account_Balance;</w:t>
      </w:r>
    </w:p>
    <w:p w14:paraId="0AE497A5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7E9A439E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getBalance()</w:t>
      </w:r>
    </w:p>
    <w:p w14:paraId="7F210AD1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31A8EF09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Your Current account balance is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Account_Balance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38E6F088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0EA65718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1E67E459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};</w:t>
      </w:r>
    </w:p>
    <w:p w14:paraId="12AFFFC1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SavingsAccount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: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Account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{</w:t>
      </w:r>
    </w:p>
    <w:p w14:paraId="04F3454A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03B5E7E0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Interest_Rate;</w:t>
      </w:r>
    </w:p>
    <w:p w14:paraId="748D347E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Interest_Amount;</w:t>
      </w:r>
    </w:p>
    <w:p w14:paraId="6823C7D9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3FB6B642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SavingsAccount()</w:t>
      </w:r>
    </w:p>
    <w:p w14:paraId="5F7AE76E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090D3E8E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"The interest Rate on your Account is set to 5 %"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5C258E06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Interest_Rate = 5;</w:t>
      </w:r>
    </w:p>
    <w:p w14:paraId="27C65E1D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00154186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setInterest()</w:t>
      </w:r>
    </w:p>
    <w:p w14:paraId="4A7F73FE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1691A79A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Interest_Amount = (Account_Balance / 100)*Interest_Rate;</w:t>
      </w:r>
    </w:p>
    <w:p w14:paraId="6CD77544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"Intereset Amount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Interest_Amount;</w:t>
      </w:r>
    </w:p>
    <w:p w14:paraId="20BAA5FE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337ED784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241EBF6B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};</w:t>
      </w:r>
    </w:p>
    <w:p w14:paraId="4AA224E4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CheckingAccount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: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Account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{</w:t>
      </w:r>
    </w:p>
    <w:p w14:paraId="496E216F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21057AAA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Fee;</w:t>
      </w:r>
    </w:p>
    <w:p w14:paraId="6A3F8F57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236AF6AA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CheckingAccount()</w:t>
      </w:r>
    </w:p>
    <w:p w14:paraId="5985AD79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785CF35D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"\nAmount per transaction is set to 5 Rs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20F13305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Fee = 5;</w:t>
      </w:r>
    </w:p>
    <w:p w14:paraId="603F0096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setCredit()</w:t>
      </w:r>
    </w:p>
    <w:p w14:paraId="6C06560D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4A202F93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choice;</w:t>
      </w:r>
    </w:p>
    <w:p w14:paraId="4FCE082C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storage;</w:t>
      </w:r>
    </w:p>
    <w:p w14:paraId="2E1C5DCC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deposit = 0;</w:t>
      </w:r>
    </w:p>
    <w:p w14:paraId="11471E79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"Press  1 If you want to Deposit amount"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7068C6BF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"Press  2 If you want to check the balance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7E9D6F77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choice;</w:t>
      </w:r>
    </w:p>
    <w:p w14:paraId="78CA1F97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(choice == 1)</w:t>
      </w:r>
    </w:p>
    <w:p w14:paraId="7D2ACB54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6DC74FDF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storage =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Account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::setCredit();</w:t>
      </w:r>
    </w:p>
    <w:p w14:paraId="12500FAE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storage -= 5;</w:t>
      </w:r>
    </w:p>
    <w:p w14:paraId="24764ED2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"Your New Balance is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storage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69BA8223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331F6D3B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(choice == 2)</w:t>
      </w:r>
    </w:p>
    <w:p w14:paraId="57AE3537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513C7571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Account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::getBalance();</w:t>
      </w:r>
    </w:p>
    <w:p w14:paraId="17725090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78955FE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0AB4B529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setDebit()</w:t>
      </w:r>
    </w:p>
    <w:p w14:paraId="5196AF19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1CC83DAE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choice;</w:t>
      </w:r>
    </w:p>
    <w:p w14:paraId="48F30FC1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storage;</w:t>
      </w:r>
    </w:p>
    <w:p w14:paraId="2FB04D42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"Press  1 If you want to Withdraw amount"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1990B745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"Press  2 If you want to check the balance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5FD380D2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choice;</w:t>
      </w:r>
    </w:p>
    <w:p w14:paraId="5001DF51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(choice == 1)</w:t>
      </w:r>
    </w:p>
    <w:p w14:paraId="72E0F6E5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3B6CB28B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storage =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Account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::setDebit() - Fee;</w:t>
      </w:r>
    </w:p>
    <w:p w14:paraId="540A4201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"Your Remaining Balance is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storage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28931374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2D5E22FB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(choice == 2)</w:t>
      </w:r>
    </w:p>
    <w:p w14:paraId="0F70C8DC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74D652F2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Account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::getBalance();</w:t>
      </w:r>
    </w:p>
    <w:p w14:paraId="5D390280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6F21DA9D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00CCAB61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};</w:t>
      </w:r>
    </w:p>
    <w:p w14:paraId="46D762E8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main()</w:t>
      </w:r>
    </w:p>
    <w:p w14:paraId="4FFA40BD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4E926B86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type = 0;</w:t>
      </w:r>
    </w:p>
    <w:p w14:paraId="6233DDDA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"If you want to test Account Class          Press 1"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7AD2DCCB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"If you want to test Savings Account Class  Press 2"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066D4778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"If you want to test Checking Classs        Press 3"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295B737A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type;</w:t>
      </w:r>
    </w:p>
    <w:p w14:paraId="3469E198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(type == 1)</w:t>
      </w:r>
    </w:p>
    <w:p w14:paraId="5D0048A0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6EEF1C1B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66162CEB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"\t\t Account Class (The Base Class)"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7BC62FF9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Account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obj;</w:t>
      </w:r>
    </w:p>
    <w:p w14:paraId="7D2B6647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obj.setCredit();</w:t>
      </w:r>
    </w:p>
    <w:p w14:paraId="04FFB7B2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obj.setDebit();</w:t>
      </w:r>
    </w:p>
    <w:p w14:paraId="6136CB8E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obj.getBalance();</w:t>
      </w:r>
    </w:p>
    <w:p w14:paraId="0E2BE0A7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445626E2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(type == 2)</w:t>
      </w:r>
    </w:p>
    <w:p w14:paraId="381E7921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0419B657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"\t\t Saving Account Class (Derrived Class 1)"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6974E8CA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SavingsAccount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Object;</w:t>
      </w:r>
    </w:p>
    <w:p w14:paraId="45138EA2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Object.setCredit();</w:t>
      </w:r>
    </w:p>
    <w:p w14:paraId="1A53C35B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Object.setDebit();</w:t>
      </w:r>
    </w:p>
    <w:p w14:paraId="1A7A401F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Object.setInterest();</w:t>
      </w:r>
    </w:p>
    <w:p w14:paraId="5EFA925E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Object.getBalance();</w:t>
      </w:r>
    </w:p>
    <w:p w14:paraId="4DCE0753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73FBD98F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(type == 3)</w:t>
      </w:r>
    </w:p>
    <w:p w14:paraId="1FD63E0F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791789B5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"\t\t Checking Class (Derrived Class 2)"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endl;</w:t>
      </w:r>
    </w:p>
    <w:p w14:paraId="170AD0CE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14F91F9E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CheckingAccount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object;</w:t>
      </w:r>
    </w:p>
    <w:p w14:paraId="343EAD64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object.setCredit();</w:t>
      </w:r>
    </w:p>
    <w:p w14:paraId="638EA99F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object.setDebit();</w:t>
      </w:r>
    </w:p>
    <w:p w14:paraId="730E1FDC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object.getBalance();</w:t>
      </w:r>
    </w:p>
    <w:p w14:paraId="7FE938B9" w14:textId="77777777" w:rsidR="00080087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31321083" w14:textId="77777777" w:rsidR="00080087" w:rsidRPr="00375F6A" w:rsidRDefault="00080087" w:rsidP="00080087">
      <w:pPr>
        <w:autoSpaceDE w:val="0"/>
        <w:autoSpaceDN w:val="0"/>
        <w:adjustRightInd w:val="0"/>
        <w:spacing w:before="0" w:beforeAutospacing="0"/>
        <w:rPr>
          <w:rFonts w:ascii="Consolas" w:eastAsiaTheme="minorHAnsi" w:hAnsi="Consolas" w:cs="Consolas"/>
          <w:color w:val="0000FF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System(“pause&gt;0”)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8B03C71" w14:textId="77777777" w:rsidR="00080087" w:rsidRDefault="00080087" w:rsidP="00080087">
      <w:pPr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>}</w:t>
      </w:r>
    </w:p>
    <w:p w14:paraId="4C0BA67F" w14:textId="77777777" w:rsidR="00080087" w:rsidRDefault="00080087" w:rsidP="00080087">
      <w:pPr>
        <w:pStyle w:val="Heading1"/>
        <w:rPr>
          <w:rFonts w:eastAsiaTheme="minorHAnsi"/>
          <w:lang w:val="en-GB"/>
        </w:rPr>
      </w:pPr>
      <w:r>
        <w:rPr>
          <w:rFonts w:eastAsiaTheme="minorHAnsi"/>
          <w:lang w:val="en-GB"/>
        </w:rPr>
        <w:t>Snip:</w:t>
      </w:r>
    </w:p>
    <w:p w14:paraId="75FF421B" w14:textId="77777777" w:rsidR="00080087" w:rsidRDefault="00080087" w:rsidP="00080087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DB2E3B4" wp14:editId="62D64C8D">
            <wp:extent cx="4410691" cy="240063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FC32" w14:textId="77777777" w:rsidR="00080087" w:rsidRDefault="00080087" w:rsidP="00080087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243A718" wp14:editId="086E36D0">
            <wp:extent cx="5020376" cy="2591162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0EF76" w14:textId="043D3E19" w:rsidR="009040BF" w:rsidRDefault="00080087" w:rsidP="0047565D">
      <w:pPr>
        <w:tabs>
          <w:tab w:val="left" w:pos="140"/>
        </w:tabs>
        <w:spacing w:before="0" w:beforeAutospacing="0" w:line="0" w:lineRule="atLeast"/>
        <w:rPr>
          <w:rFonts w:asciiTheme="minorHAnsi" w:hAnsiTheme="minorHAnsi" w:cstheme="minorHAnsi"/>
          <w:szCs w:val="24"/>
        </w:rPr>
      </w:pPr>
      <w:r>
        <w:rPr>
          <w:noProof/>
          <w:lang w:val="en-GB"/>
        </w:rPr>
        <w:lastRenderedPageBreak/>
        <w:drawing>
          <wp:inline distT="0" distB="0" distL="0" distR="0" wp14:anchorId="3C83EF1E" wp14:editId="2C7927EB">
            <wp:extent cx="4001058" cy="363905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0BF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EE46E0" w14:textId="77777777" w:rsidR="006B120D" w:rsidRDefault="006B120D" w:rsidP="00AD766B">
      <w:r>
        <w:separator/>
      </w:r>
    </w:p>
  </w:endnote>
  <w:endnote w:type="continuationSeparator" w:id="0">
    <w:p w14:paraId="35FBABA3" w14:textId="77777777" w:rsidR="006B120D" w:rsidRDefault="006B120D" w:rsidP="00AD7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altName w:val="MS Mincho"/>
    <w:charset w:val="00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43E23B" w14:textId="77777777" w:rsidR="000E5527" w:rsidRDefault="000E5527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Cs w:val="24"/>
      </w:rPr>
    </w:pPr>
    <w:r>
      <w:rPr>
        <w:color w:val="548DD4" w:themeColor="text2" w:themeTint="99"/>
        <w:spacing w:val="60"/>
        <w:szCs w:val="24"/>
      </w:rPr>
      <w:t>Page</w:t>
    </w:r>
    <w:r>
      <w:rPr>
        <w:color w:val="548DD4" w:themeColor="text2" w:themeTint="99"/>
        <w:szCs w:val="24"/>
      </w:rPr>
      <w:t xml:space="preserve"> </w:t>
    </w:r>
    <w:r>
      <w:rPr>
        <w:color w:val="17365D" w:themeColor="text2" w:themeShade="BF"/>
        <w:szCs w:val="24"/>
      </w:rPr>
      <w:fldChar w:fldCharType="begin"/>
    </w:r>
    <w:r>
      <w:rPr>
        <w:color w:val="17365D" w:themeColor="text2" w:themeShade="BF"/>
        <w:szCs w:val="24"/>
      </w:rPr>
      <w:instrText xml:space="preserve"> PAGE   \* MERGEFORMAT </w:instrText>
    </w:r>
    <w:r>
      <w:rPr>
        <w:color w:val="17365D" w:themeColor="text2" w:themeShade="BF"/>
        <w:szCs w:val="24"/>
      </w:rPr>
      <w:fldChar w:fldCharType="separate"/>
    </w:r>
    <w:r w:rsidR="0091104E">
      <w:rPr>
        <w:noProof/>
        <w:color w:val="17365D" w:themeColor="text2" w:themeShade="BF"/>
        <w:szCs w:val="24"/>
      </w:rPr>
      <w:t>3</w:t>
    </w:r>
    <w:r>
      <w:rPr>
        <w:color w:val="17365D" w:themeColor="text2" w:themeShade="BF"/>
        <w:szCs w:val="24"/>
      </w:rPr>
      <w:fldChar w:fldCharType="end"/>
    </w:r>
    <w:r>
      <w:rPr>
        <w:color w:val="17365D" w:themeColor="text2" w:themeShade="BF"/>
        <w:szCs w:val="24"/>
      </w:rPr>
      <w:t xml:space="preserve"> | </w:t>
    </w:r>
    <w:r>
      <w:rPr>
        <w:color w:val="17365D" w:themeColor="text2" w:themeShade="BF"/>
        <w:szCs w:val="24"/>
      </w:rPr>
      <w:fldChar w:fldCharType="begin"/>
    </w:r>
    <w:r>
      <w:rPr>
        <w:color w:val="17365D" w:themeColor="text2" w:themeShade="BF"/>
        <w:szCs w:val="24"/>
      </w:rPr>
      <w:instrText xml:space="preserve"> NUMPAGES  \* Arabic  \* MERGEFORMAT </w:instrText>
    </w:r>
    <w:r>
      <w:rPr>
        <w:color w:val="17365D" w:themeColor="text2" w:themeShade="BF"/>
        <w:szCs w:val="24"/>
      </w:rPr>
      <w:fldChar w:fldCharType="separate"/>
    </w:r>
    <w:r w:rsidR="0091104E">
      <w:rPr>
        <w:noProof/>
        <w:color w:val="17365D" w:themeColor="text2" w:themeShade="BF"/>
        <w:szCs w:val="24"/>
      </w:rPr>
      <w:t>3</w:t>
    </w:r>
    <w:r>
      <w:rPr>
        <w:color w:val="17365D" w:themeColor="text2" w:themeShade="BF"/>
        <w:szCs w:val="24"/>
      </w:rPr>
      <w:fldChar w:fldCharType="end"/>
    </w:r>
  </w:p>
  <w:p w14:paraId="754AB098" w14:textId="77777777" w:rsidR="000E5527" w:rsidRDefault="000E55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4816E3" w14:textId="77777777" w:rsidR="006B120D" w:rsidRDefault="006B120D" w:rsidP="00AD766B">
      <w:r>
        <w:separator/>
      </w:r>
    </w:p>
  </w:footnote>
  <w:footnote w:type="continuationSeparator" w:id="0">
    <w:p w14:paraId="42E7B9A6" w14:textId="77777777" w:rsidR="006B120D" w:rsidRDefault="006B120D" w:rsidP="00AD76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4AA96B" w14:textId="77777777" w:rsidR="00AD766B" w:rsidRPr="00AD6117" w:rsidRDefault="00AD766B" w:rsidP="00E62FCF">
    <w:pPr>
      <w:pStyle w:val="Header"/>
      <w:spacing w:before="0" w:beforeAutospacing="0" w:line="276" w:lineRule="auto"/>
      <w:jc w:val="right"/>
      <w:rPr>
        <w:rFonts w:ascii="Georgia" w:eastAsia="Calibri" w:hAnsi="Georgia" w:cstheme="minorHAnsi"/>
        <w:bCs/>
        <w:color w:val="000000"/>
        <w:szCs w:val="24"/>
      </w:rPr>
    </w:pPr>
    <w:r w:rsidRPr="00AD6117">
      <w:rPr>
        <w:rFonts w:ascii="Georgia" w:eastAsia="Calibri" w:hAnsi="Georgia" w:cstheme="minorHAnsi"/>
        <w:bCs/>
        <w:color w:val="000000"/>
        <w:szCs w:val="24"/>
      </w:rPr>
      <w:t>National University of Computer &amp; Emerging Sciences –</w:t>
    </w:r>
    <w:r w:rsidR="000E5527" w:rsidRPr="00AD6117">
      <w:rPr>
        <w:rFonts w:ascii="Georgia" w:eastAsia="Calibri" w:hAnsi="Georgia" w:cstheme="minorHAnsi"/>
        <w:bCs/>
        <w:color w:val="000000"/>
        <w:szCs w:val="24"/>
      </w:rPr>
      <w:t xml:space="preserve"> </w:t>
    </w:r>
    <w:r w:rsidRPr="00AD6117">
      <w:rPr>
        <w:rFonts w:ascii="Georgia" w:eastAsia="Calibri" w:hAnsi="Georgia" w:cstheme="minorHAnsi"/>
        <w:bCs/>
        <w:color w:val="000000"/>
        <w:szCs w:val="24"/>
      </w:rPr>
      <w:t>FAST (CFD)</w:t>
    </w:r>
  </w:p>
  <w:p w14:paraId="60521E59" w14:textId="77777777" w:rsidR="00AD766B" w:rsidRPr="00AD6117" w:rsidRDefault="00AD766B" w:rsidP="00E62FCF">
    <w:pPr>
      <w:pStyle w:val="Header"/>
      <w:spacing w:before="0" w:beforeAutospacing="0" w:line="276" w:lineRule="auto"/>
      <w:jc w:val="right"/>
      <w:rPr>
        <w:rFonts w:ascii="Georgia" w:hAnsi="Georgia" w:cstheme="minorHAnsi"/>
        <w:szCs w:val="24"/>
      </w:rPr>
    </w:pPr>
    <w:r w:rsidRPr="00AD6117">
      <w:rPr>
        <w:rFonts w:ascii="Georgia" w:eastAsia="Calibri" w:hAnsi="Georgia" w:cstheme="minorHAnsi"/>
        <w:bCs/>
        <w:iCs/>
        <w:color w:val="000000"/>
        <w:szCs w:val="24"/>
      </w:rPr>
      <w:t>Dep</w:t>
    </w:r>
    <w:r w:rsidR="000E5527" w:rsidRPr="00AD6117">
      <w:rPr>
        <w:rFonts w:ascii="Georgia" w:eastAsia="Calibri" w:hAnsi="Georgia" w:cstheme="minorHAnsi"/>
        <w:bCs/>
        <w:iCs/>
        <w:color w:val="000000"/>
        <w:szCs w:val="24"/>
      </w:rPr>
      <w:t>artmen</w:t>
    </w:r>
    <w:r w:rsidRPr="00AD6117">
      <w:rPr>
        <w:rFonts w:ascii="Georgia" w:eastAsia="Calibri" w:hAnsi="Georgia" w:cstheme="minorHAnsi"/>
        <w:bCs/>
        <w:iCs/>
        <w:color w:val="000000"/>
        <w:szCs w:val="24"/>
      </w:rPr>
      <w:t xml:space="preserve">t of Computer Science: </w:t>
    </w:r>
    <w:r w:rsidR="00496F89">
      <w:rPr>
        <w:rFonts w:ascii="Georgia" w:eastAsia="Calibri" w:hAnsi="Georgia" w:cstheme="minorHAnsi"/>
        <w:bCs/>
        <w:iCs/>
        <w:color w:val="000000"/>
        <w:szCs w:val="24"/>
      </w:rPr>
      <w:t xml:space="preserve">Object Oriented </w:t>
    </w:r>
    <w:r w:rsidR="00E62FCF">
      <w:rPr>
        <w:rFonts w:ascii="Georgia" w:eastAsia="Calibri" w:hAnsi="Georgia" w:cstheme="minorHAnsi"/>
        <w:bCs/>
        <w:iCs/>
        <w:color w:val="000000"/>
        <w:szCs w:val="24"/>
      </w:rPr>
      <w:t>Programming</w:t>
    </w:r>
    <w:r w:rsidR="000E5527" w:rsidRPr="00AD6117">
      <w:rPr>
        <w:rFonts w:ascii="Georgia" w:eastAsia="Calibri" w:hAnsi="Georgia" w:cstheme="minorHAnsi"/>
        <w:bCs/>
        <w:iCs/>
        <w:color w:val="000000"/>
        <w:szCs w:val="24"/>
      </w:rPr>
      <w:t xml:space="preserve"> </w:t>
    </w:r>
    <w:r w:rsidRPr="00AD6117">
      <w:rPr>
        <w:rFonts w:ascii="Georgia" w:eastAsia="Calibri" w:hAnsi="Georgia" w:cstheme="minorHAnsi"/>
        <w:bCs/>
        <w:iCs/>
        <w:color w:val="000000"/>
        <w:szCs w:val="24"/>
      </w:rPr>
      <w:t>-</w:t>
    </w:r>
    <w:r w:rsidR="000E5527" w:rsidRPr="00AD6117">
      <w:rPr>
        <w:rFonts w:ascii="Georgia" w:eastAsia="Calibri" w:hAnsi="Georgia" w:cstheme="minorHAnsi"/>
        <w:bCs/>
        <w:iCs/>
        <w:color w:val="000000"/>
        <w:szCs w:val="24"/>
      </w:rPr>
      <w:t xml:space="preserve"> </w:t>
    </w:r>
    <w:r w:rsidRPr="00AD6117">
      <w:rPr>
        <w:rFonts w:ascii="Georgia" w:eastAsia="Calibri" w:hAnsi="Georgia" w:cstheme="minorHAnsi"/>
        <w:bCs/>
        <w:iCs/>
        <w:color w:val="000000"/>
        <w:szCs w:val="24"/>
      </w:rPr>
      <w:t>Lab</w:t>
    </w:r>
  </w:p>
  <w:p w14:paraId="49632A2D" w14:textId="77777777" w:rsidR="00AD766B" w:rsidRPr="00AD6117" w:rsidRDefault="00AD766B" w:rsidP="00E62FCF">
    <w:pPr>
      <w:pStyle w:val="Header"/>
      <w:spacing w:before="0" w:beforeAutospacing="0" w:line="276" w:lineRule="auto"/>
      <w:jc w:val="right"/>
      <w:rPr>
        <w:rFonts w:ascii="Georgia" w:hAnsi="Georgia" w:cstheme="minorHAnsi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hybridMultilevel"/>
    <w:tmpl w:val="507ED7AA"/>
    <w:lvl w:ilvl="0" w:tplc="FFFFFFFF">
      <w:start w:val="1"/>
      <w:numFmt w:val="bullet"/>
      <w:lvlText w:val="•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0000005"/>
    <w:multiLevelType w:val="hybridMultilevel"/>
    <w:tmpl w:val="2EB141F2"/>
    <w:lvl w:ilvl="0" w:tplc="FFFFFFFF">
      <w:start w:val="1"/>
      <w:numFmt w:val="bullet"/>
      <w:lvlText w:val="•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00000006"/>
    <w:multiLevelType w:val="hybridMultilevel"/>
    <w:tmpl w:val="41B71EFA"/>
    <w:lvl w:ilvl="0" w:tplc="FFFFFFFF">
      <w:start w:val="1"/>
      <w:numFmt w:val="bullet"/>
      <w:lvlText w:val="•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06730D03"/>
    <w:multiLevelType w:val="hybridMultilevel"/>
    <w:tmpl w:val="9E3257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08A12E41"/>
    <w:multiLevelType w:val="hybridMultilevel"/>
    <w:tmpl w:val="43B873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C4BBE"/>
    <w:multiLevelType w:val="hybridMultilevel"/>
    <w:tmpl w:val="0C9030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22A70"/>
    <w:multiLevelType w:val="hybridMultilevel"/>
    <w:tmpl w:val="98D25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77377"/>
    <w:multiLevelType w:val="hybridMultilevel"/>
    <w:tmpl w:val="8A74E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5A5C2B"/>
    <w:multiLevelType w:val="hybridMultilevel"/>
    <w:tmpl w:val="2C065B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7C7283"/>
    <w:multiLevelType w:val="hybridMultilevel"/>
    <w:tmpl w:val="BC1AA884"/>
    <w:lvl w:ilvl="0" w:tplc="11789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463446"/>
    <w:multiLevelType w:val="hybridMultilevel"/>
    <w:tmpl w:val="2EE204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A31A90"/>
    <w:multiLevelType w:val="hybridMultilevel"/>
    <w:tmpl w:val="9F3070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2803B9"/>
    <w:multiLevelType w:val="hybridMultilevel"/>
    <w:tmpl w:val="DD64C8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466735"/>
    <w:multiLevelType w:val="hybridMultilevel"/>
    <w:tmpl w:val="425C4AEC"/>
    <w:lvl w:ilvl="0" w:tplc="0409001B">
      <w:start w:val="1"/>
      <w:numFmt w:val="lowerRoman"/>
      <w:lvlText w:val="%1."/>
      <w:lvlJc w:val="right"/>
      <w:pPr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2D072411"/>
    <w:multiLevelType w:val="hybridMultilevel"/>
    <w:tmpl w:val="08203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226E61"/>
    <w:multiLevelType w:val="hybridMultilevel"/>
    <w:tmpl w:val="9F0C3B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3278DB"/>
    <w:multiLevelType w:val="hybridMultilevel"/>
    <w:tmpl w:val="5246A43C"/>
    <w:lvl w:ilvl="0" w:tplc="08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E26782"/>
    <w:multiLevelType w:val="hybridMultilevel"/>
    <w:tmpl w:val="8FB45BD8"/>
    <w:lvl w:ilvl="0" w:tplc="55B43F4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7E3C7D"/>
    <w:multiLevelType w:val="hybridMultilevel"/>
    <w:tmpl w:val="FBBACC9A"/>
    <w:lvl w:ilvl="0" w:tplc="E0F260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D97DFC"/>
    <w:multiLevelType w:val="hybridMultilevel"/>
    <w:tmpl w:val="1DA803AC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6C3A13"/>
    <w:multiLevelType w:val="hybridMultilevel"/>
    <w:tmpl w:val="3CAC1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90089A"/>
    <w:multiLevelType w:val="hybridMultilevel"/>
    <w:tmpl w:val="49ACDCF8"/>
    <w:lvl w:ilvl="0" w:tplc="EE4C997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82409B"/>
    <w:multiLevelType w:val="hybridMultilevel"/>
    <w:tmpl w:val="B1ACC374"/>
    <w:lvl w:ilvl="0" w:tplc="E76A85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8D4E09"/>
    <w:multiLevelType w:val="hybridMultilevel"/>
    <w:tmpl w:val="0636BB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BC368C"/>
    <w:multiLevelType w:val="hybridMultilevel"/>
    <w:tmpl w:val="BC1AA884"/>
    <w:lvl w:ilvl="0" w:tplc="11789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AC6B7C"/>
    <w:multiLevelType w:val="hybridMultilevel"/>
    <w:tmpl w:val="C8585C5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E37961"/>
    <w:multiLevelType w:val="hybridMultilevel"/>
    <w:tmpl w:val="C9F07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217291"/>
    <w:multiLevelType w:val="hybridMultilevel"/>
    <w:tmpl w:val="25ACB7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6E51BE6"/>
    <w:multiLevelType w:val="hybridMultilevel"/>
    <w:tmpl w:val="F3B61750"/>
    <w:lvl w:ilvl="0" w:tplc="08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9" w15:restartNumberingAfterBreak="0">
    <w:nsid w:val="6CAA72C9"/>
    <w:multiLevelType w:val="hybridMultilevel"/>
    <w:tmpl w:val="6B66B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FB7422"/>
    <w:multiLevelType w:val="hybridMultilevel"/>
    <w:tmpl w:val="02BADA6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0E4A84"/>
    <w:multiLevelType w:val="hybridMultilevel"/>
    <w:tmpl w:val="EF86B138"/>
    <w:lvl w:ilvl="0" w:tplc="37123E2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5B1F15"/>
    <w:multiLevelType w:val="hybridMultilevel"/>
    <w:tmpl w:val="786C5160"/>
    <w:lvl w:ilvl="0" w:tplc="37123E2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F07793"/>
    <w:multiLevelType w:val="hybridMultilevel"/>
    <w:tmpl w:val="2864F7A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7"/>
  </w:num>
  <w:num w:numId="2">
    <w:abstractNumId w:val="3"/>
  </w:num>
  <w:num w:numId="3">
    <w:abstractNumId w:val="6"/>
  </w:num>
  <w:num w:numId="4">
    <w:abstractNumId w:val="18"/>
  </w:num>
  <w:num w:numId="5">
    <w:abstractNumId w:val="14"/>
  </w:num>
  <w:num w:numId="6">
    <w:abstractNumId w:val="19"/>
  </w:num>
  <w:num w:numId="7">
    <w:abstractNumId w:val="22"/>
  </w:num>
  <w:num w:numId="8">
    <w:abstractNumId w:val="24"/>
  </w:num>
  <w:num w:numId="9">
    <w:abstractNumId w:val="9"/>
  </w:num>
  <w:num w:numId="1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25"/>
  </w:num>
  <w:num w:numId="14">
    <w:abstractNumId w:val="17"/>
  </w:num>
  <w:num w:numId="15">
    <w:abstractNumId w:val="21"/>
  </w:num>
  <w:num w:numId="16">
    <w:abstractNumId w:val="32"/>
  </w:num>
  <w:num w:numId="17">
    <w:abstractNumId w:val="31"/>
  </w:num>
  <w:num w:numId="18">
    <w:abstractNumId w:val="16"/>
  </w:num>
  <w:num w:numId="19">
    <w:abstractNumId w:val="10"/>
  </w:num>
  <w:num w:numId="20">
    <w:abstractNumId w:val="23"/>
  </w:num>
  <w:num w:numId="21">
    <w:abstractNumId w:val="11"/>
  </w:num>
  <w:num w:numId="22">
    <w:abstractNumId w:val="29"/>
  </w:num>
  <w:num w:numId="23">
    <w:abstractNumId w:val="26"/>
  </w:num>
  <w:num w:numId="24">
    <w:abstractNumId w:val="20"/>
  </w:num>
  <w:num w:numId="25">
    <w:abstractNumId w:val="7"/>
  </w:num>
  <w:num w:numId="26">
    <w:abstractNumId w:val="20"/>
  </w:num>
  <w:num w:numId="27">
    <w:abstractNumId w:val="0"/>
  </w:num>
  <w:num w:numId="28">
    <w:abstractNumId w:val="1"/>
  </w:num>
  <w:num w:numId="29">
    <w:abstractNumId w:val="2"/>
  </w:num>
  <w:num w:numId="30">
    <w:abstractNumId w:val="15"/>
  </w:num>
  <w:num w:numId="31">
    <w:abstractNumId w:val="5"/>
  </w:num>
  <w:num w:numId="32">
    <w:abstractNumId w:val="12"/>
  </w:num>
  <w:num w:numId="33">
    <w:abstractNumId w:val="33"/>
  </w:num>
  <w:num w:numId="34">
    <w:abstractNumId w:val="28"/>
  </w:num>
  <w:num w:numId="35">
    <w:abstractNumId w:val="13"/>
  </w:num>
  <w:num w:numId="36">
    <w:abstractNumId w:val="3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Zain Ahsan">
    <w15:presenceInfo w15:providerId="Windows Live" w15:userId="66475e80f946db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F46"/>
    <w:rsid w:val="00004DD3"/>
    <w:rsid w:val="000062AB"/>
    <w:rsid w:val="000173E1"/>
    <w:rsid w:val="00033A07"/>
    <w:rsid w:val="00037487"/>
    <w:rsid w:val="00080087"/>
    <w:rsid w:val="000A1D19"/>
    <w:rsid w:val="000C04C2"/>
    <w:rsid w:val="000D2A2D"/>
    <w:rsid w:val="000E5527"/>
    <w:rsid w:val="000F4B77"/>
    <w:rsid w:val="000F7C93"/>
    <w:rsid w:val="00100AEA"/>
    <w:rsid w:val="001018ED"/>
    <w:rsid w:val="001059E9"/>
    <w:rsid w:val="00114057"/>
    <w:rsid w:val="0011485C"/>
    <w:rsid w:val="001206D4"/>
    <w:rsid w:val="0012383F"/>
    <w:rsid w:val="0013383A"/>
    <w:rsid w:val="0014459F"/>
    <w:rsid w:val="001632DA"/>
    <w:rsid w:val="001654F5"/>
    <w:rsid w:val="001765DE"/>
    <w:rsid w:val="00181C90"/>
    <w:rsid w:val="00194C48"/>
    <w:rsid w:val="001A2BEA"/>
    <w:rsid w:val="001A4560"/>
    <w:rsid w:val="001C1721"/>
    <w:rsid w:val="001D0357"/>
    <w:rsid w:val="001D2153"/>
    <w:rsid w:val="001F2F93"/>
    <w:rsid w:val="00207CFD"/>
    <w:rsid w:val="00223A4E"/>
    <w:rsid w:val="00224420"/>
    <w:rsid w:val="00234245"/>
    <w:rsid w:val="00253871"/>
    <w:rsid w:val="00262963"/>
    <w:rsid w:val="00267659"/>
    <w:rsid w:val="00281BFA"/>
    <w:rsid w:val="002952EC"/>
    <w:rsid w:val="002A4F7A"/>
    <w:rsid w:val="002A7278"/>
    <w:rsid w:val="002C1C34"/>
    <w:rsid w:val="002E0141"/>
    <w:rsid w:val="00307DD1"/>
    <w:rsid w:val="0031020D"/>
    <w:rsid w:val="00333B55"/>
    <w:rsid w:val="0035172F"/>
    <w:rsid w:val="003671C8"/>
    <w:rsid w:val="00380E42"/>
    <w:rsid w:val="003839F1"/>
    <w:rsid w:val="00390502"/>
    <w:rsid w:val="003A3C18"/>
    <w:rsid w:val="003B221A"/>
    <w:rsid w:val="003C1F68"/>
    <w:rsid w:val="003D0A67"/>
    <w:rsid w:val="003D4954"/>
    <w:rsid w:val="003E32E7"/>
    <w:rsid w:val="003E6F16"/>
    <w:rsid w:val="003F1E0B"/>
    <w:rsid w:val="00406267"/>
    <w:rsid w:val="00414F6D"/>
    <w:rsid w:val="0041537F"/>
    <w:rsid w:val="00433B18"/>
    <w:rsid w:val="00450C50"/>
    <w:rsid w:val="0045560F"/>
    <w:rsid w:val="00457CC2"/>
    <w:rsid w:val="004715BE"/>
    <w:rsid w:val="0047565D"/>
    <w:rsid w:val="00483512"/>
    <w:rsid w:val="00496F89"/>
    <w:rsid w:val="004B2706"/>
    <w:rsid w:val="004E6A7E"/>
    <w:rsid w:val="005002AD"/>
    <w:rsid w:val="005034EB"/>
    <w:rsid w:val="0051295B"/>
    <w:rsid w:val="00521DF2"/>
    <w:rsid w:val="005220C3"/>
    <w:rsid w:val="00522920"/>
    <w:rsid w:val="00534A05"/>
    <w:rsid w:val="0053678F"/>
    <w:rsid w:val="00576D39"/>
    <w:rsid w:val="00591064"/>
    <w:rsid w:val="005979CB"/>
    <w:rsid w:val="005A1361"/>
    <w:rsid w:val="005A7627"/>
    <w:rsid w:val="005B0FC8"/>
    <w:rsid w:val="005C0D49"/>
    <w:rsid w:val="005C1238"/>
    <w:rsid w:val="005E64A4"/>
    <w:rsid w:val="005E72A2"/>
    <w:rsid w:val="005F0662"/>
    <w:rsid w:val="005F1369"/>
    <w:rsid w:val="005F24B3"/>
    <w:rsid w:val="005F46B3"/>
    <w:rsid w:val="0061029C"/>
    <w:rsid w:val="00617767"/>
    <w:rsid w:val="0062456F"/>
    <w:rsid w:val="00627517"/>
    <w:rsid w:val="006406B5"/>
    <w:rsid w:val="006425AA"/>
    <w:rsid w:val="00643F97"/>
    <w:rsid w:val="00646F46"/>
    <w:rsid w:val="00677BD5"/>
    <w:rsid w:val="00681DE6"/>
    <w:rsid w:val="0068397A"/>
    <w:rsid w:val="0068448F"/>
    <w:rsid w:val="00693C9A"/>
    <w:rsid w:val="006954B2"/>
    <w:rsid w:val="00697406"/>
    <w:rsid w:val="006A5E74"/>
    <w:rsid w:val="006B120D"/>
    <w:rsid w:val="006C2BE4"/>
    <w:rsid w:val="006D4D04"/>
    <w:rsid w:val="006D5147"/>
    <w:rsid w:val="006D6391"/>
    <w:rsid w:val="006E1C83"/>
    <w:rsid w:val="006E2240"/>
    <w:rsid w:val="00707F20"/>
    <w:rsid w:val="00732CE9"/>
    <w:rsid w:val="00753313"/>
    <w:rsid w:val="00770B24"/>
    <w:rsid w:val="007857A6"/>
    <w:rsid w:val="00787713"/>
    <w:rsid w:val="00791817"/>
    <w:rsid w:val="00793484"/>
    <w:rsid w:val="007B4220"/>
    <w:rsid w:val="007B6439"/>
    <w:rsid w:val="007C6B91"/>
    <w:rsid w:val="007E283A"/>
    <w:rsid w:val="007F182C"/>
    <w:rsid w:val="00802FE5"/>
    <w:rsid w:val="00815742"/>
    <w:rsid w:val="00816AE4"/>
    <w:rsid w:val="00830951"/>
    <w:rsid w:val="00833545"/>
    <w:rsid w:val="00846794"/>
    <w:rsid w:val="00856A49"/>
    <w:rsid w:val="00860627"/>
    <w:rsid w:val="00897283"/>
    <w:rsid w:val="008A28CC"/>
    <w:rsid w:val="008A4D64"/>
    <w:rsid w:val="008E66DF"/>
    <w:rsid w:val="008F4B66"/>
    <w:rsid w:val="009040BF"/>
    <w:rsid w:val="0091104E"/>
    <w:rsid w:val="00934144"/>
    <w:rsid w:val="00941412"/>
    <w:rsid w:val="0094166E"/>
    <w:rsid w:val="009463DD"/>
    <w:rsid w:val="0096328B"/>
    <w:rsid w:val="00964768"/>
    <w:rsid w:val="00973F55"/>
    <w:rsid w:val="0098388B"/>
    <w:rsid w:val="00994450"/>
    <w:rsid w:val="00995DA4"/>
    <w:rsid w:val="009A1772"/>
    <w:rsid w:val="009B113F"/>
    <w:rsid w:val="009C5B54"/>
    <w:rsid w:val="009D3C36"/>
    <w:rsid w:val="009D7950"/>
    <w:rsid w:val="009E0247"/>
    <w:rsid w:val="009E2A18"/>
    <w:rsid w:val="009E7CA9"/>
    <w:rsid w:val="009F099D"/>
    <w:rsid w:val="009F11E7"/>
    <w:rsid w:val="00A02D68"/>
    <w:rsid w:val="00A040A7"/>
    <w:rsid w:val="00A15010"/>
    <w:rsid w:val="00A17DF6"/>
    <w:rsid w:val="00A445C1"/>
    <w:rsid w:val="00A5176B"/>
    <w:rsid w:val="00A834F9"/>
    <w:rsid w:val="00AD2E7C"/>
    <w:rsid w:val="00AD4700"/>
    <w:rsid w:val="00AD6117"/>
    <w:rsid w:val="00AD766B"/>
    <w:rsid w:val="00AE6B78"/>
    <w:rsid w:val="00AE7BEA"/>
    <w:rsid w:val="00B060D1"/>
    <w:rsid w:val="00B328E1"/>
    <w:rsid w:val="00B345C6"/>
    <w:rsid w:val="00B51FF7"/>
    <w:rsid w:val="00B55D32"/>
    <w:rsid w:val="00B562A0"/>
    <w:rsid w:val="00B56CDF"/>
    <w:rsid w:val="00B62568"/>
    <w:rsid w:val="00B64913"/>
    <w:rsid w:val="00B757B4"/>
    <w:rsid w:val="00B766A1"/>
    <w:rsid w:val="00B8330F"/>
    <w:rsid w:val="00B856EE"/>
    <w:rsid w:val="00B8579E"/>
    <w:rsid w:val="00B86FA9"/>
    <w:rsid w:val="00B945B0"/>
    <w:rsid w:val="00B954D1"/>
    <w:rsid w:val="00BB16C5"/>
    <w:rsid w:val="00BC7079"/>
    <w:rsid w:val="00BD107A"/>
    <w:rsid w:val="00BD1237"/>
    <w:rsid w:val="00BD4EB1"/>
    <w:rsid w:val="00BE0AE3"/>
    <w:rsid w:val="00BE0B9A"/>
    <w:rsid w:val="00BE3A88"/>
    <w:rsid w:val="00C0488E"/>
    <w:rsid w:val="00C05C2F"/>
    <w:rsid w:val="00C11FB1"/>
    <w:rsid w:val="00C14F74"/>
    <w:rsid w:val="00C23C1F"/>
    <w:rsid w:val="00C37603"/>
    <w:rsid w:val="00C40E5B"/>
    <w:rsid w:val="00C528C6"/>
    <w:rsid w:val="00C62A7C"/>
    <w:rsid w:val="00C92291"/>
    <w:rsid w:val="00C96992"/>
    <w:rsid w:val="00CA7DE5"/>
    <w:rsid w:val="00CC2530"/>
    <w:rsid w:val="00CD7DEA"/>
    <w:rsid w:val="00CE31BF"/>
    <w:rsid w:val="00CF4325"/>
    <w:rsid w:val="00D24AFC"/>
    <w:rsid w:val="00D30E83"/>
    <w:rsid w:val="00D34F55"/>
    <w:rsid w:val="00D40783"/>
    <w:rsid w:val="00D51553"/>
    <w:rsid w:val="00D61E41"/>
    <w:rsid w:val="00D848C0"/>
    <w:rsid w:val="00DA7CB9"/>
    <w:rsid w:val="00DB0628"/>
    <w:rsid w:val="00DB2ACC"/>
    <w:rsid w:val="00DB348E"/>
    <w:rsid w:val="00DD12CC"/>
    <w:rsid w:val="00DD256C"/>
    <w:rsid w:val="00DE0A08"/>
    <w:rsid w:val="00DF50F0"/>
    <w:rsid w:val="00DF57FA"/>
    <w:rsid w:val="00E01A63"/>
    <w:rsid w:val="00E01BDF"/>
    <w:rsid w:val="00E04F42"/>
    <w:rsid w:val="00E202F2"/>
    <w:rsid w:val="00E27FF0"/>
    <w:rsid w:val="00E619F2"/>
    <w:rsid w:val="00E62FCF"/>
    <w:rsid w:val="00E740FE"/>
    <w:rsid w:val="00E74415"/>
    <w:rsid w:val="00E87452"/>
    <w:rsid w:val="00E942B3"/>
    <w:rsid w:val="00E976B7"/>
    <w:rsid w:val="00EA0649"/>
    <w:rsid w:val="00EB4C26"/>
    <w:rsid w:val="00EC3AFC"/>
    <w:rsid w:val="00EC518C"/>
    <w:rsid w:val="00ED0B9A"/>
    <w:rsid w:val="00EE4505"/>
    <w:rsid w:val="00EE6F5B"/>
    <w:rsid w:val="00F12E68"/>
    <w:rsid w:val="00F17E14"/>
    <w:rsid w:val="00F24CEB"/>
    <w:rsid w:val="00F36B4E"/>
    <w:rsid w:val="00F4380D"/>
    <w:rsid w:val="00F542A8"/>
    <w:rsid w:val="00F6166D"/>
    <w:rsid w:val="00F71656"/>
    <w:rsid w:val="00FA1FAE"/>
    <w:rsid w:val="00FA5B01"/>
    <w:rsid w:val="00FA5CEE"/>
    <w:rsid w:val="00FB2BD8"/>
    <w:rsid w:val="00FB464B"/>
    <w:rsid w:val="00FC019C"/>
    <w:rsid w:val="00FE5D84"/>
    <w:rsid w:val="00FF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E2674"/>
  <w15:docId w15:val="{C69A8FE4-5BC0-4374-8E84-DD0557B5B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62FCF"/>
    <w:pPr>
      <w:spacing w:before="100" w:beforeAutospacing="1" w:after="0" w:line="240" w:lineRule="auto"/>
    </w:pPr>
    <w:rPr>
      <w:rFonts w:ascii="Times New Roman" w:eastAsia="Times New Roman" w:hAnsi="Times New Roman" w:cs="Traditional Arabic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C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6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6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72A2"/>
    <w:pPr>
      <w:spacing w:after="100" w:afterAutospacing="1"/>
    </w:pPr>
    <w:rPr>
      <w:rFonts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07C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D76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766B"/>
    <w:rPr>
      <w:rFonts w:ascii="Times New Roman" w:eastAsia="Times New Roman" w:hAnsi="Times New Roman" w:cs="Traditional Arabic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D76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766B"/>
    <w:rPr>
      <w:rFonts w:ascii="Times New Roman" w:eastAsia="Times New Roman" w:hAnsi="Times New Roman" w:cs="Traditional Arabic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AD766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D766B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qFormat/>
    <w:rsid w:val="00AD766B"/>
    <w:pPr>
      <w:spacing w:after="60"/>
      <w:jc w:val="center"/>
      <w:outlineLvl w:val="1"/>
    </w:pPr>
    <w:rPr>
      <w:rFonts w:ascii="Arial" w:hAnsi="Arial" w:cs="Arial"/>
      <w:szCs w:val="24"/>
    </w:rPr>
  </w:style>
  <w:style w:type="character" w:customStyle="1" w:styleId="SubtitleChar">
    <w:name w:val="Subtitle Char"/>
    <w:basedOn w:val="DefaultParagraphFont"/>
    <w:link w:val="Subtitle"/>
    <w:rsid w:val="00AD766B"/>
    <w:rPr>
      <w:rFonts w:ascii="Arial" w:eastAsia="Times New Roman" w:hAnsi="Arial" w:cs="Arial"/>
      <w:sz w:val="24"/>
      <w:szCs w:val="24"/>
    </w:rPr>
  </w:style>
  <w:style w:type="paragraph" w:customStyle="1" w:styleId="TableContents">
    <w:name w:val="Table Contents"/>
    <w:basedOn w:val="Normal"/>
    <w:rsid w:val="00AD766B"/>
    <w:pPr>
      <w:widowControl w:val="0"/>
      <w:suppressLineNumbers/>
      <w:suppressAutoHyphens/>
    </w:pPr>
    <w:rPr>
      <w:rFonts w:eastAsia="DejaVu Sans" w:cs="DejaVu Sans"/>
      <w:kern w:val="2"/>
      <w:szCs w:val="24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6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66B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345C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62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62FCF"/>
    <w:pPr>
      <w:spacing w:beforeAutospacing="1" w:after="0" w:line="240" w:lineRule="auto"/>
    </w:pPr>
    <w:rPr>
      <w:rFonts w:ascii="Times New Roman" w:eastAsia="Times New Roman" w:hAnsi="Times New Roman" w:cs="Traditional Arabic"/>
      <w:sz w:val="24"/>
      <w:szCs w:val="20"/>
    </w:rPr>
  </w:style>
  <w:style w:type="paragraph" w:customStyle="1" w:styleId="Default">
    <w:name w:val="Default"/>
    <w:rsid w:val="0089728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4166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6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5707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0324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14</Pages>
  <Words>1348</Words>
  <Characters>7685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Mughees Ismail</dc:creator>
  <cp:lastModifiedBy>Zain Ahsan</cp:lastModifiedBy>
  <cp:revision>158</cp:revision>
  <cp:lastPrinted>2019-10-15T10:10:00Z</cp:lastPrinted>
  <dcterms:created xsi:type="dcterms:W3CDTF">2020-01-29T07:45:00Z</dcterms:created>
  <dcterms:modified xsi:type="dcterms:W3CDTF">2020-04-04T16:56:00Z</dcterms:modified>
</cp:coreProperties>
</file>